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EE460" w14:textId="4ECF0291" w:rsidR="00AA49BD" w:rsidRDefault="002D2B45" w:rsidP="00AA49BD">
      <w:pPr>
        <w:spacing w:line="360" w:lineRule="auto"/>
        <w:jc w:val="center"/>
        <w:rPr>
          <w:ins w:id="0" w:author="IT Services" w:date="2015-11-03T09:24:00Z"/>
          <w:rFonts w:ascii="Times New Roman" w:hAnsi="Times New Roman"/>
          <w:b/>
          <w:bCs/>
          <w:sz w:val="30"/>
          <w:szCs w:val="30"/>
        </w:rPr>
        <w:pPrChange w:id="1" w:author="IT Services" w:date="2015-11-03T09:24:00Z">
          <w:pPr>
            <w:spacing w:line="360" w:lineRule="auto"/>
          </w:pPr>
        </w:pPrChange>
      </w:pPr>
      <w:r w:rsidRPr="00AA49BD">
        <w:rPr>
          <w:rFonts w:ascii="Times New Roman" w:hAnsi="Times New Roman"/>
          <w:b/>
          <w:bCs/>
          <w:sz w:val="30"/>
          <w:szCs w:val="30"/>
          <w:rPrChange w:id="2" w:author="IT Services" w:date="2015-11-03T09:24:00Z">
            <w:rPr>
              <w:rFonts w:ascii="Calisto MT" w:hAnsi="Calisto MT"/>
              <w:b/>
              <w:bCs/>
              <w:sz w:val="28"/>
              <w:szCs w:val="28"/>
            </w:rPr>
          </w:rPrChange>
        </w:rPr>
        <w:t>All-Gender Bathrooms</w:t>
      </w:r>
      <w:ins w:id="3" w:author="IT Services" w:date="2015-11-03T09:24:00Z">
        <w:r w:rsidR="00AA49BD">
          <w:rPr>
            <w:rFonts w:ascii="Times New Roman" w:hAnsi="Times New Roman"/>
            <w:b/>
            <w:bCs/>
            <w:sz w:val="30"/>
            <w:szCs w:val="30"/>
          </w:rPr>
          <w:t>:</w:t>
        </w:r>
      </w:ins>
    </w:p>
    <w:p w14:paraId="0695CC5D" w14:textId="5E2F11E9" w:rsidR="00DF2690" w:rsidRPr="00AA49BD" w:rsidRDefault="002D2B45" w:rsidP="00AA49BD">
      <w:pPr>
        <w:spacing w:line="360" w:lineRule="auto"/>
        <w:jc w:val="center"/>
        <w:rPr>
          <w:rFonts w:ascii="Times New Roman" w:hAnsi="Times New Roman"/>
          <w:b/>
          <w:bCs/>
          <w:sz w:val="30"/>
          <w:szCs w:val="30"/>
          <w:rPrChange w:id="4" w:author="IT Services" w:date="2015-11-03T09:24:00Z">
            <w:rPr>
              <w:rFonts w:ascii="Calisto MT" w:hAnsi="Calisto MT"/>
              <w:b/>
              <w:bCs/>
              <w:sz w:val="28"/>
              <w:szCs w:val="28"/>
            </w:rPr>
          </w:rPrChange>
        </w:rPr>
        <w:pPrChange w:id="5" w:author="IT Services" w:date="2015-11-03T09:24:00Z">
          <w:pPr>
            <w:spacing w:line="360" w:lineRule="auto"/>
          </w:pPr>
        </w:pPrChange>
      </w:pPr>
      <w:del w:id="6" w:author="IT Services" w:date="2015-11-03T09:24:00Z">
        <w:r w:rsidRPr="00AA49BD" w:rsidDel="00AA49BD">
          <w:rPr>
            <w:rFonts w:ascii="Times New Roman" w:hAnsi="Times New Roman"/>
            <w:b/>
            <w:bCs/>
            <w:sz w:val="30"/>
            <w:szCs w:val="30"/>
            <w:rPrChange w:id="7" w:author="IT Services" w:date="2015-11-03T09:24:00Z">
              <w:rPr>
                <w:rFonts w:ascii="Calisto MT" w:hAnsi="Calisto MT"/>
                <w:b/>
                <w:bCs/>
                <w:sz w:val="28"/>
                <w:szCs w:val="28"/>
              </w:rPr>
            </w:rPrChange>
          </w:rPr>
          <w:delText>—w</w:delText>
        </w:r>
      </w:del>
      <w:ins w:id="8" w:author="IT Services" w:date="2015-11-03T09:24:00Z">
        <w:r w:rsidR="00AA49BD">
          <w:rPr>
            <w:rFonts w:ascii="Times New Roman" w:hAnsi="Times New Roman"/>
            <w:b/>
            <w:bCs/>
            <w:sz w:val="30"/>
            <w:szCs w:val="30"/>
          </w:rPr>
          <w:t>W</w:t>
        </w:r>
      </w:ins>
      <w:r w:rsidR="00DF2690" w:rsidRPr="00AA49BD">
        <w:rPr>
          <w:rFonts w:ascii="Times New Roman" w:hAnsi="Times New Roman"/>
          <w:b/>
          <w:bCs/>
          <w:sz w:val="30"/>
          <w:szCs w:val="30"/>
          <w:rPrChange w:id="9" w:author="IT Services" w:date="2015-11-03T09:24:00Z">
            <w:rPr>
              <w:rFonts w:ascii="Calisto MT" w:hAnsi="Calisto MT"/>
              <w:b/>
              <w:bCs/>
              <w:sz w:val="28"/>
              <w:szCs w:val="28"/>
            </w:rPr>
          </w:rPrChange>
        </w:rPr>
        <w:t xml:space="preserve">hat the new City </w:t>
      </w:r>
      <w:r w:rsidRPr="00AA49BD">
        <w:rPr>
          <w:rFonts w:ascii="Times New Roman" w:hAnsi="Times New Roman"/>
          <w:b/>
          <w:bCs/>
          <w:sz w:val="30"/>
          <w:szCs w:val="30"/>
          <w:rPrChange w:id="10" w:author="IT Services" w:date="2015-11-03T09:24:00Z">
            <w:rPr>
              <w:rFonts w:ascii="Calisto MT" w:hAnsi="Calisto MT"/>
              <w:b/>
              <w:bCs/>
              <w:sz w:val="28"/>
              <w:szCs w:val="28"/>
            </w:rPr>
          </w:rPrChange>
        </w:rPr>
        <w:t>Ordinance M</w:t>
      </w:r>
      <w:r w:rsidR="00DF2690" w:rsidRPr="00AA49BD">
        <w:rPr>
          <w:rFonts w:ascii="Times New Roman" w:hAnsi="Times New Roman"/>
          <w:b/>
          <w:bCs/>
          <w:sz w:val="30"/>
          <w:szCs w:val="30"/>
          <w:rPrChange w:id="11" w:author="IT Services" w:date="2015-11-03T09:24:00Z">
            <w:rPr>
              <w:rFonts w:ascii="Calisto MT" w:hAnsi="Calisto MT"/>
              <w:b/>
              <w:bCs/>
              <w:sz w:val="28"/>
              <w:szCs w:val="28"/>
            </w:rPr>
          </w:rPrChange>
        </w:rPr>
        <w:t>eans for North</w:t>
      </w:r>
    </w:p>
    <w:p w14:paraId="3BCDD2F8" w14:textId="77777777" w:rsidR="006B3474" w:rsidRPr="00AA49BD" w:rsidRDefault="006B3474" w:rsidP="0039699A">
      <w:pPr>
        <w:spacing w:line="360" w:lineRule="auto"/>
        <w:rPr>
          <w:rFonts w:ascii="Times New Roman" w:hAnsi="Times New Roman"/>
          <w:b/>
          <w:bCs/>
          <w:sz w:val="24"/>
          <w:szCs w:val="24"/>
          <w:rPrChange w:id="12" w:author="IT Services" w:date="2015-11-03T09:23:00Z">
            <w:rPr>
              <w:rFonts w:ascii="Calisto MT" w:hAnsi="Calisto MT"/>
              <w:b/>
              <w:bCs/>
              <w:sz w:val="24"/>
              <w:szCs w:val="24"/>
            </w:rPr>
          </w:rPrChange>
        </w:rPr>
      </w:pPr>
    </w:p>
    <w:p w14:paraId="622353FE" w14:textId="77777777" w:rsidR="00121001" w:rsidRPr="00AA49BD" w:rsidRDefault="00DF2690" w:rsidP="0039699A">
      <w:pPr>
        <w:pStyle w:val="NormalWeb"/>
        <w:spacing w:before="0" w:beforeAutospacing="0" w:after="0" w:afterAutospacing="0" w:line="360" w:lineRule="auto"/>
        <w:rPr>
          <w:ins w:id="13" w:author="IT Services" w:date="2015-11-03T08:57:00Z"/>
          <w:color w:val="000000"/>
          <w:rPrChange w:id="14" w:author="IT Services" w:date="2015-11-03T09:23:00Z">
            <w:rPr>
              <w:ins w:id="15" w:author="IT Services" w:date="2015-11-03T08:57:00Z"/>
              <w:rFonts w:ascii="Calisto MT" w:hAnsi="Calisto MT"/>
              <w:color w:val="000000"/>
            </w:rPr>
          </w:rPrChange>
        </w:rPr>
      </w:pPr>
      <w:r w:rsidRPr="00AA49BD">
        <w:rPr>
          <w:b/>
          <w:rPrChange w:id="16" w:author="IT Services" w:date="2015-11-03T09:23:00Z">
            <w:rPr>
              <w:rFonts w:ascii="Calisto MT" w:hAnsi="Calisto MT"/>
              <w:b/>
            </w:rPr>
          </w:rPrChange>
        </w:rPr>
        <w:t>Why is this important?</w:t>
      </w:r>
      <w:r w:rsidRPr="00AA49BD">
        <w:rPr>
          <w:rPrChange w:id="17" w:author="IT Services" w:date="2015-11-03T09:23:00Z">
            <w:rPr>
              <w:rFonts w:ascii="Calisto MT" w:hAnsi="Calisto MT"/>
            </w:rPr>
          </w:rPrChange>
        </w:rPr>
        <w:t xml:space="preserve"> </w:t>
      </w:r>
      <w:moveToRangeStart w:id="18" w:author="IT Services" w:date="2015-11-03T08:57:00Z" w:name="move434304351"/>
      <w:moveTo w:id="19" w:author="IT Services" w:date="2015-11-03T08:57:00Z">
        <w:r w:rsidR="00121001" w:rsidRPr="00AA49BD">
          <w:rPr>
            <w:rPrChange w:id="20" w:author="IT Services" w:date="2015-11-03T09:23:00Z">
              <w:rPr>
                <w:rFonts w:ascii="Calisto MT" w:hAnsi="Calisto MT"/>
              </w:rPr>
            </w:rPrChange>
          </w:rPr>
          <w:t xml:space="preserve">A 2013 research study found that </w:t>
        </w:r>
        <w:r w:rsidR="00121001" w:rsidRPr="00AA49BD">
          <w:rPr>
            <w:color w:val="000000"/>
            <w:rPrChange w:id="21" w:author="IT Services" w:date="2015-11-03T09:23:00Z">
              <w:rPr>
                <w:rFonts w:ascii="Calisto MT" w:hAnsi="Calisto MT"/>
                <w:color w:val="000000"/>
              </w:rPr>
            </w:rPrChange>
          </w:rPr>
          <w:t xml:space="preserve">70% of transgender respondents had been denied access, verbally harassed, or physically assaulted in public restrooms. </w:t>
        </w:r>
      </w:moveTo>
      <w:moveToRangeEnd w:id="18"/>
      <w:ins w:id="22" w:author="IT Services" w:date="2015-11-03T08:57:00Z">
        <w:r w:rsidR="00121001" w:rsidRPr="00AA49BD">
          <w:rPr>
            <w:color w:val="000000"/>
            <w:rPrChange w:id="23" w:author="IT Services" w:date="2015-11-03T09:23:00Z">
              <w:rPr>
                <w:rFonts w:ascii="Calisto MT" w:hAnsi="Calisto MT"/>
                <w:color w:val="000000"/>
              </w:rPr>
            </w:rPrChange>
          </w:rPr>
          <w:t>Additionally:</w:t>
        </w:r>
      </w:ins>
    </w:p>
    <w:p w14:paraId="005A1503" w14:textId="77777777" w:rsidR="00121001" w:rsidRPr="00AA49BD" w:rsidRDefault="00DF269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ins w:id="24" w:author="IT Services" w:date="2015-11-03T08:57:00Z"/>
          <w:rPrChange w:id="25" w:author="IT Services" w:date="2015-11-03T09:23:00Z">
            <w:rPr>
              <w:ins w:id="26" w:author="IT Services" w:date="2015-11-03T08:57:00Z"/>
              <w:rFonts w:ascii="Calisto MT" w:hAnsi="Calisto MT"/>
            </w:rPr>
          </w:rPrChange>
        </w:rPr>
        <w:pPrChange w:id="27" w:author="IT Services" w:date="2015-11-03T08:57:00Z">
          <w:pPr>
            <w:pStyle w:val="NormalWeb"/>
            <w:spacing w:before="0" w:beforeAutospacing="0" w:after="0" w:afterAutospacing="0" w:line="360" w:lineRule="auto"/>
          </w:pPr>
        </w:pPrChange>
      </w:pPr>
      <w:r w:rsidRPr="00AA49BD">
        <w:rPr>
          <w:rPrChange w:id="28" w:author="IT Services" w:date="2015-11-03T09:23:00Z">
            <w:rPr>
              <w:rFonts w:ascii="Calisto MT" w:hAnsi="Calisto MT"/>
            </w:rPr>
          </w:rPrChange>
        </w:rPr>
        <w:t xml:space="preserve">53% of transgender and </w:t>
      </w:r>
      <w:r w:rsidR="008849AA" w:rsidRPr="00AA49BD">
        <w:rPr>
          <w:rPrChange w:id="29" w:author="IT Services" w:date="2015-11-03T09:23:00Z">
            <w:rPr>
              <w:rFonts w:ascii="Calisto MT" w:hAnsi="Calisto MT"/>
            </w:rPr>
          </w:rPrChange>
        </w:rPr>
        <w:t>gender-nonconforming</w:t>
      </w:r>
      <w:r w:rsidR="002D2B45" w:rsidRPr="00AA49BD">
        <w:rPr>
          <w:rPrChange w:id="30" w:author="IT Services" w:date="2015-11-03T09:23:00Z">
            <w:rPr>
              <w:rFonts w:ascii="Calisto MT" w:hAnsi="Calisto MT"/>
            </w:rPr>
          </w:rPrChange>
        </w:rPr>
        <w:t xml:space="preserve"> (GNC)</w:t>
      </w:r>
      <w:r w:rsidR="008849AA" w:rsidRPr="00AA49BD">
        <w:rPr>
          <w:rPrChange w:id="31" w:author="IT Services" w:date="2015-11-03T09:23:00Z">
            <w:rPr>
              <w:rFonts w:ascii="Calisto MT" w:hAnsi="Calisto MT"/>
            </w:rPr>
          </w:rPrChange>
        </w:rPr>
        <w:t xml:space="preserve"> </w:t>
      </w:r>
      <w:r w:rsidRPr="00AA49BD">
        <w:rPr>
          <w:rPrChange w:id="32" w:author="IT Services" w:date="2015-11-03T09:23:00Z">
            <w:rPr>
              <w:rFonts w:ascii="Calisto MT" w:hAnsi="Calisto MT"/>
            </w:rPr>
          </w:rPrChange>
        </w:rPr>
        <w:t>people have faced verbal harassment or disrespect in places of public accommodations</w:t>
      </w:r>
    </w:p>
    <w:p w14:paraId="1AE4D07C" w14:textId="77777777" w:rsidR="00121001" w:rsidRPr="00AA49BD" w:rsidRDefault="002C0819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ins w:id="33" w:author="IT Services" w:date="2015-11-03T08:57:00Z"/>
          <w:rPrChange w:id="34" w:author="IT Services" w:date="2015-11-03T09:23:00Z">
            <w:rPr>
              <w:ins w:id="35" w:author="IT Services" w:date="2015-11-03T08:57:00Z"/>
              <w:rFonts w:ascii="Calisto MT" w:hAnsi="Calisto MT"/>
              <w:color w:val="000000"/>
            </w:rPr>
          </w:rPrChange>
        </w:rPr>
        <w:pPrChange w:id="36" w:author="IT Services" w:date="2015-11-03T08:57:00Z">
          <w:pPr>
            <w:pStyle w:val="NormalWeb"/>
            <w:spacing w:before="0" w:beforeAutospacing="0" w:after="0" w:afterAutospacing="0" w:line="360" w:lineRule="auto"/>
          </w:pPr>
        </w:pPrChange>
      </w:pPr>
      <w:del w:id="37" w:author="IT Services" w:date="2015-11-03T08:57:00Z">
        <w:r w:rsidRPr="00AA49BD" w:rsidDel="00121001">
          <w:rPr>
            <w:rPrChange w:id="38" w:author="IT Services" w:date="2015-11-03T09:23:00Z">
              <w:rPr>
                <w:rFonts w:ascii="Calisto MT" w:hAnsi="Calisto MT"/>
              </w:rPr>
            </w:rPrChange>
          </w:rPr>
          <w:delText>;</w:delText>
        </w:r>
        <w:r w:rsidR="00DF2690" w:rsidRPr="00AA49BD" w:rsidDel="00121001">
          <w:rPr>
            <w:rPrChange w:id="39" w:author="IT Services" w:date="2015-11-03T09:23:00Z">
              <w:rPr>
                <w:rFonts w:ascii="Calisto MT" w:hAnsi="Calisto MT"/>
              </w:rPr>
            </w:rPrChange>
          </w:rPr>
          <w:delText xml:space="preserve"> </w:delText>
        </w:r>
      </w:del>
      <w:r w:rsidR="00DF2690" w:rsidRPr="00AA49BD">
        <w:rPr>
          <w:rPrChange w:id="40" w:author="IT Services" w:date="2015-11-03T09:23:00Z">
            <w:rPr>
              <w:rFonts w:ascii="Calisto MT" w:hAnsi="Calisto MT"/>
            </w:rPr>
          </w:rPrChange>
        </w:rPr>
        <w:t>8% report being physically attacked</w:t>
      </w:r>
      <w:r w:rsidR="002D2B45" w:rsidRPr="00AA49BD">
        <w:rPr>
          <w:rPrChange w:id="41" w:author="IT Services" w:date="2015-11-03T09:23:00Z">
            <w:rPr>
              <w:rFonts w:ascii="Calisto MT" w:hAnsi="Calisto MT"/>
            </w:rPr>
          </w:rPrChange>
        </w:rPr>
        <w:t xml:space="preserve"> (2011 National Transgender Discrimination Survey)</w:t>
      </w:r>
      <w:r w:rsidR="00DF2690" w:rsidRPr="00AA49BD">
        <w:rPr>
          <w:rPrChange w:id="42" w:author="IT Services" w:date="2015-11-03T09:23:00Z">
            <w:rPr>
              <w:rFonts w:ascii="Calisto MT" w:hAnsi="Calisto MT"/>
            </w:rPr>
          </w:rPrChange>
        </w:rPr>
        <w:t>.</w:t>
      </w:r>
      <w:moveFromRangeStart w:id="43" w:author="IT Services" w:date="2015-11-03T08:57:00Z" w:name="move434304351"/>
      <w:moveFrom w:id="44" w:author="IT Services" w:date="2015-11-03T08:57:00Z">
        <w:r w:rsidR="00DF2690" w:rsidRPr="00AA49BD" w:rsidDel="00121001">
          <w:rPr>
            <w:rPrChange w:id="45" w:author="IT Services" w:date="2015-11-03T09:23:00Z">
              <w:rPr>
                <w:rFonts w:ascii="Calisto MT" w:hAnsi="Calisto MT"/>
              </w:rPr>
            </w:rPrChange>
          </w:rPr>
          <w:t xml:space="preserve"> </w:t>
        </w:r>
        <w:r w:rsidR="00F80EBA" w:rsidRPr="00AA49BD" w:rsidDel="00121001">
          <w:rPr>
            <w:rPrChange w:id="46" w:author="IT Services" w:date="2015-11-03T09:23:00Z">
              <w:rPr>
                <w:rFonts w:ascii="Calisto MT" w:hAnsi="Calisto MT"/>
              </w:rPr>
            </w:rPrChange>
          </w:rPr>
          <w:t xml:space="preserve">A 2013 research study found that </w:t>
        </w:r>
        <w:r w:rsidR="00F80EBA" w:rsidRPr="00AA49BD" w:rsidDel="00121001">
          <w:rPr>
            <w:color w:val="000000"/>
            <w:rPrChange w:id="47" w:author="IT Services" w:date="2015-11-03T09:23:00Z">
              <w:rPr>
                <w:rFonts w:ascii="Calisto MT" w:hAnsi="Calisto MT"/>
                <w:color w:val="000000"/>
              </w:rPr>
            </w:rPrChange>
          </w:rPr>
          <w:t>70% of transgender respondents had been denied access, verbally harassed, or physically assaulted in public restrooms.</w:t>
        </w:r>
      </w:moveFrom>
      <w:moveFromRangeEnd w:id="43"/>
    </w:p>
    <w:p w14:paraId="571EE7F5" w14:textId="77777777" w:rsidR="00F80EBA" w:rsidRPr="00AA49BD" w:rsidRDefault="00F80EBA">
      <w:pPr>
        <w:pStyle w:val="NormalWeb"/>
        <w:spacing w:before="0" w:beforeAutospacing="0" w:after="0" w:afterAutospacing="0" w:line="360" w:lineRule="auto"/>
        <w:rPr>
          <w:rPrChange w:id="48" w:author="IT Services" w:date="2015-11-03T09:23:00Z">
            <w:rPr>
              <w:rFonts w:ascii="Calisto MT" w:hAnsi="Calisto MT"/>
            </w:rPr>
          </w:rPrChange>
        </w:rPr>
      </w:pPr>
      <w:del w:id="49" w:author="IT Services" w:date="2015-11-03T08:57:00Z">
        <w:r w:rsidRPr="00AA49BD" w:rsidDel="00121001">
          <w:rPr>
            <w:color w:val="000000"/>
            <w:rPrChange w:id="50" w:author="IT Services" w:date="2015-11-03T09:23:00Z">
              <w:rPr>
                <w:rFonts w:ascii="Calisto MT" w:hAnsi="Calisto MT"/>
                <w:color w:val="000000"/>
              </w:rPr>
            </w:rPrChange>
          </w:rPr>
          <w:delText xml:space="preserve"> </w:delText>
        </w:r>
      </w:del>
      <w:r w:rsidRPr="00AA49BD">
        <w:rPr>
          <w:color w:val="000000"/>
          <w:rPrChange w:id="51" w:author="IT Services" w:date="2015-11-03T09:23:00Z">
            <w:rPr>
              <w:rFonts w:ascii="Calisto MT" w:hAnsi="Calisto MT"/>
              <w:color w:val="000000"/>
            </w:rPr>
          </w:rPrChange>
        </w:rPr>
        <w:t>These</w:t>
      </w:r>
      <w:r w:rsidRPr="00AA49BD">
        <w:rPr>
          <w:rPrChange w:id="52" w:author="IT Services" w:date="2015-11-03T09:23:00Z">
            <w:rPr>
              <w:rFonts w:ascii="Calisto MT" w:hAnsi="Calisto MT"/>
            </w:rPr>
          </w:rPrChange>
        </w:rPr>
        <w:t xml:space="preserve"> </w:t>
      </w:r>
      <w:r w:rsidRPr="00AA49BD">
        <w:rPr>
          <w:color w:val="000000"/>
          <w:rPrChange w:id="53" w:author="IT Services" w:date="2015-11-03T09:23:00Z">
            <w:rPr>
              <w:rFonts w:ascii="Calisto MT" w:hAnsi="Calisto MT"/>
              <w:color w:val="000000"/>
            </w:rPr>
          </w:rPrChange>
        </w:rPr>
        <w:t>experiences impacted respondents’ access to education and employment, their health and ability to participate in</w:t>
      </w:r>
      <w:r w:rsidRPr="00AA49BD">
        <w:rPr>
          <w:rPrChange w:id="54" w:author="IT Services" w:date="2015-11-03T09:23:00Z">
            <w:rPr>
              <w:rFonts w:ascii="Calisto MT" w:hAnsi="Calisto MT"/>
            </w:rPr>
          </w:rPrChange>
        </w:rPr>
        <w:t xml:space="preserve"> </w:t>
      </w:r>
      <w:r w:rsidRPr="00AA49BD">
        <w:rPr>
          <w:color w:val="000000"/>
          <w:rPrChange w:id="55" w:author="IT Services" w:date="2015-11-03T09:23:00Z">
            <w:rPr>
              <w:rFonts w:ascii="Calisto MT" w:hAnsi="Calisto MT"/>
              <w:color w:val="000000"/>
            </w:rPr>
          </w:rPrChange>
        </w:rPr>
        <w:t>public life.</w:t>
      </w:r>
    </w:p>
    <w:p w14:paraId="57B59218" w14:textId="77777777" w:rsidR="006B3474" w:rsidRPr="00AA49BD" w:rsidRDefault="00F80EBA" w:rsidP="0039699A">
      <w:pPr>
        <w:spacing w:line="360" w:lineRule="auto"/>
        <w:rPr>
          <w:rFonts w:ascii="Times New Roman" w:hAnsi="Times New Roman"/>
          <w:sz w:val="24"/>
          <w:szCs w:val="24"/>
          <w:rPrChange w:id="56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  <w:r w:rsidRPr="00AA49BD">
        <w:rPr>
          <w:rFonts w:ascii="Times New Roman" w:hAnsi="Times New Roman"/>
          <w:sz w:val="24"/>
          <w:szCs w:val="24"/>
          <w:rPrChange w:id="57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</w:t>
      </w:r>
    </w:p>
    <w:p w14:paraId="6BB298BA" w14:textId="76A2563B" w:rsidR="00C338DB" w:rsidRPr="00AA49BD" w:rsidRDefault="00C338DB" w:rsidP="00C338DB">
      <w:pPr>
        <w:spacing w:line="360" w:lineRule="auto"/>
        <w:rPr>
          <w:rFonts w:ascii="Times New Roman" w:hAnsi="Times New Roman"/>
          <w:sz w:val="24"/>
          <w:szCs w:val="24"/>
          <w:rPrChange w:id="58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  <w:r w:rsidRPr="00AA49BD">
        <w:rPr>
          <w:rFonts w:ascii="Times New Roman" w:hAnsi="Times New Roman"/>
          <w:b/>
          <w:sz w:val="24"/>
          <w:szCs w:val="24"/>
          <w:rPrChange w:id="59" w:author="IT Services" w:date="2015-11-03T09:23:00Z">
            <w:rPr>
              <w:rFonts w:ascii="Calisto MT" w:hAnsi="Calisto MT"/>
              <w:b/>
              <w:sz w:val="24"/>
              <w:szCs w:val="24"/>
            </w:rPr>
          </w:rPrChange>
        </w:rPr>
        <w:t>What does the law say?</w:t>
      </w:r>
      <w:r w:rsidRPr="00AA49BD">
        <w:rPr>
          <w:rFonts w:ascii="Times New Roman" w:hAnsi="Times New Roman"/>
          <w:sz w:val="24"/>
          <w:szCs w:val="24"/>
          <w:rPrChange w:id="60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On August 10, 2015, the Seattle City Council unanimously passed legislation requiring all places of public accommodation in the City of Seattle to provide all-gen</w:t>
      </w:r>
      <w:r w:rsidRPr="00AA49BD">
        <w:rPr>
          <w:rFonts w:ascii="Times New Roman" w:hAnsi="Times New Roman"/>
          <w:sz w:val="24"/>
          <w:szCs w:val="24"/>
          <w:rPrChange w:id="61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lastRenderedPageBreak/>
        <w:t>der restrooms</w:t>
      </w:r>
      <w:r w:rsidR="00736830" w:rsidRPr="00AA49BD">
        <w:rPr>
          <w:rFonts w:ascii="Times New Roman" w:hAnsi="Times New Roman"/>
          <w:sz w:val="24"/>
          <w:szCs w:val="24"/>
          <w:rPrChange w:id="62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(seattle.gov/civilrights)</w:t>
      </w:r>
      <w:r w:rsidRPr="00AA49BD">
        <w:rPr>
          <w:rFonts w:ascii="Times New Roman" w:hAnsi="Times New Roman"/>
          <w:sz w:val="24"/>
          <w:szCs w:val="24"/>
          <w:rPrChange w:id="63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. Seattle joins West Hollywood, California and Washington, D.C. in </w:t>
      </w:r>
      <w:r w:rsidRPr="00AA49BD">
        <w:rPr>
          <w:rFonts w:ascii="Times New Roman" w:hAnsi="Times New Roman"/>
          <w:sz w:val="24"/>
          <w:szCs w:val="24"/>
          <w:u w:val="single"/>
          <w:rPrChange w:id="64" w:author="IT Services" w:date="2015-11-03T09:23:00Z">
            <w:rPr>
              <w:rFonts w:ascii="Calisto MT" w:hAnsi="Calisto MT"/>
              <w:sz w:val="24"/>
              <w:szCs w:val="24"/>
              <w:u w:val="single"/>
            </w:rPr>
          </w:rPrChange>
        </w:rPr>
        <w:t>requiring all single-stall restrooms to be labeled as all-gender or gender-neutral</w:t>
      </w:r>
      <w:r w:rsidRPr="00AA49BD">
        <w:rPr>
          <w:rFonts w:ascii="Times New Roman" w:hAnsi="Times New Roman"/>
          <w:sz w:val="24"/>
          <w:szCs w:val="24"/>
          <w:rPrChange w:id="65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. This legislation will increase access to safe public restrooms for transgender GNC residents and visitors in Seattle. The Seattle Office of Civil Rights (SOCR) </w:t>
      </w:r>
      <w:del w:id="66" w:author="IT Services" w:date="2015-11-03T08:57:00Z">
        <w:r w:rsidRPr="00AA49BD" w:rsidDel="00121001">
          <w:rPr>
            <w:rFonts w:ascii="Times New Roman" w:hAnsi="Times New Roman"/>
            <w:sz w:val="24"/>
            <w:szCs w:val="24"/>
            <w:rPrChange w:id="67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delText>will be</w:delText>
        </w:r>
      </w:del>
      <w:ins w:id="68" w:author="IT Services" w:date="2015-11-03T08:57:00Z">
        <w:r w:rsidR="00121001" w:rsidRPr="00AA49BD">
          <w:rPr>
            <w:rFonts w:ascii="Times New Roman" w:hAnsi="Times New Roman"/>
            <w:sz w:val="24"/>
            <w:szCs w:val="24"/>
            <w:rPrChange w:id="69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t>is</w:t>
        </w:r>
      </w:ins>
      <w:r w:rsidRPr="00AA49BD">
        <w:rPr>
          <w:rFonts w:ascii="Times New Roman" w:hAnsi="Times New Roman"/>
          <w:sz w:val="24"/>
          <w:szCs w:val="24"/>
          <w:rPrChange w:id="70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responsible for enforcing these changes. </w:t>
      </w:r>
      <w:r w:rsidR="00303AB7" w:rsidRPr="00AA49BD">
        <w:rPr>
          <w:rFonts w:ascii="Times New Roman" w:hAnsi="Times New Roman"/>
          <w:sz w:val="24"/>
          <w:szCs w:val="24"/>
          <w:rPrChange w:id="71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Federal law protects transgender people from discrimination under Title VII, backed by the U.S. Departments of Justice (DOJ), Labor (DOL), and Education (ED)</w:t>
      </w:r>
      <w:r w:rsidR="00B34DA7" w:rsidRPr="00AA49BD">
        <w:rPr>
          <w:rFonts w:ascii="Times New Roman" w:hAnsi="Times New Roman"/>
          <w:sz w:val="24"/>
          <w:szCs w:val="24"/>
          <w:rPrChange w:id="72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. </w:t>
      </w:r>
      <w:ins w:id="73" w:author="IT Services" w:date="2015-11-03T09:24:00Z">
        <w:r w:rsidR="00AA49BD">
          <w:rPr>
            <w:rFonts w:ascii="Times New Roman" w:hAnsi="Times New Roman"/>
            <w:sz w:val="24"/>
            <w:szCs w:val="24"/>
          </w:rPr>
          <w:t>Furthermore, s</w:t>
        </w:r>
      </w:ins>
      <w:del w:id="74" w:author="IT Services" w:date="2015-11-03T09:24:00Z">
        <w:r w:rsidR="00B34DA7" w:rsidRPr="00AA49BD" w:rsidDel="00AA49BD">
          <w:rPr>
            <w:rFonts w:ascii="Times New Roman" w:hAnsi="Times New Roman"/>
            <w:sz w:val="24"/>
            <w:szCs w:val="24"/>
            <w:rPrChange w:id="75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delText>S</w:delText>
        </w:r>
      </w:del>
      <w:r w:rsidR="00B34DA7" w:rsidRPr="00AA49BD">
        <w:rPr>
          <w:rFonts w:ascii="Times New Roman" w:hAnsi="Times New Roman"/>
          <w:sz w:val="24"/>
          <w:szCs w:val="24"/>
          <w:rPrChange w:id="76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tate law </w:t>
      </w:r>
      <w:del w:id="77" w:author="IT Services" w:date="2015-11-03T09:21:00Z">
        <w:r w:rsidR="00B34DA7" w:rsidRPr="00AA49BD" w:rsidDel="00517EE1">
          <w:rPr>
            <w:rFonts w:ascii="Times New Roman" w:hAnsi="Times New Roman"/>
            <w:sz w:val="24"/>
            <w:szCs w:val="24"/>
            <w:rPrChange w:id="78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delText xml:space="preserve">(WLAD) </w:delText>
        </w:r>
      </w:del>
      <w:r w:rsidR="00B34DA7" w:rsidRPr="00AA49BD">
        <w:rPr>
          <w:rFonts w:ascii="Times New Roman" w:hAnsi="Times New Roman"/>
          <w:sz w:val="24"/>
          <w:szCs w:val="24"/>
          <w:rPrChange w:id="79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explicitly prohibits discrimination based on gender expression and actual or perceived gender identity (aclu.wa.org).</w:t>
      </w:r>
    </w:p>
    <w:p w14:paraId="3D9A1AFF" w14:textId="77777777" w:rsidR="00C338DB" w:rsidRPr="00AA49BD" w:rsidRDefault="00C338DB" w:rsidP="00C338DB">
      <w:pPr>
        <w:spacing w:line="360" w:lineRule="auto"/>
        <w:rPr>
          <w:rFonts w:ascii="Times New Roman" w:hAnsi="Times New Roman"/>
          <w:sz w:val="24"/>
          <w:szCs w:val="24"/>
          <w:rPrChange w:id="80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</w:p>
    <w:p w14:paraId="5C0A7330" w14:textId="77777777" w:rsidR="008849AA" w:rsidRPr="00AA49BD" w:rsidRDefault="00DF2690" w:rsidP="0039699A">
      <w:pPr>
        <w:spacing w:line="360" w:lineRule="auto"/>
        <w:rPr>
          <w:rFonts w:ascii="Times New Roman" w:hAnsi="Times New Roman"/>
          <w:sz w:val="24"/>
          <w:szCs w:val="24"/>
          <w:rPrChange w:id="81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  <w:r w:rsidRPr="00AA49BD">
        <w:rPr>
          <w:rFonts w:ascii="Times New Roman" w:hAnsi="Times New Roman"/>
          <w:b/>
          <w:sz w:val="24"/>
          <w:szCs w:val="24"/>
          <w:rPrChange w:id="82" w:author="IT Services" w:date="2015-11-03T09:23:00Z">
            <w:rPr>
              <w:rFonts w:ascii="Calisto MT" w:hAnsi="Calisto MT"/>
              <w:b/>
              <w:sz w:val="24"/>
              <w:szCs w:val="24"/>
            </w:rPr>
          </w:rPrChange>
        </w:rPr>
        <w:t>What’s happening at North?</w:t>
      </w:r>
      <w:r w:rsidRPr="00AA49BD">
        <w:rPr>
          <w:rFonts w:ascii="Times New Roman" w:hAnsi="Times New Roman"/>
          <w:sz w:val="24"/>
          <w:szCs w:val="24"/>
          <w:rPrChange w:id="83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Two </w:t>
      </w:r>
      <w:r w:rsidR="008C44B9" w:rsidRPr="00AA49BD">
        <w:rPr>
          <w:rFonts w:ascii="Times New Roman" w:hAnsi="Times New Roman"/>
          <w:sz w:val="24"/>
          <w:szCs w:val="24"/>
          <w:rPrChange w:id="84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single-stall </w:t>
      </w:r>
      <w:r w:rsidR="00772C66" w:rsidRPr="00AA49BD">
        <w:rPr>
          <w:rFonts w:ascii="Times New Roman" w:hAnsi="Times New Roman"/>
          <w:sz w:val="24"/>
          <w:szCs w:val="24"/>
          <w:rPrChange w:id="85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all-gender</w:t>
      </w:r>
      <w:r w:rsidRPr="00AA49BD">
        <w:rPr>
          <w:rFonts w:ascii="Times New Roman" w:hAnsi="Times New Roman"/>
          <w:sz w:val="24"/>
          <w:szCs w:val="24"/>
          <w:rPrChange w:id="86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bathrooms are now available </w:t>
      </w:r>
      <w:r w:rsidR="002C0819" w:rsidRPr="00AA49BD">
        <w:rPr>
          <w:rFonts w:ascii="Times New Roman" w:hAnsi="Times New Roman"/>
          <w:sz w:val="24"/>
          <w:szCs w:val="24"/>
          <w:rPrChange w:id="87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at North in the HSSR building! More to come? </w:t>
      </w:r>
    </w:p>
    <w:p w14:paraId="17F1EE61" w14:textId="0D303039" w:rsidR="001C6B57" w:rsidRPr="00AA49BD" w:rsidRDefault="00DF2690" w:rsidP="0039699A">
      <w:pPr>
        <w:spacing w:line="360" w:lineRule="auto"/>
        <w:rPr>
          <w:rFonts w:ascii="Times New Roman" w:hAnsi="Times New Roman"/>
          <w:sz w:val="24"/>
          <w:szCs w:val="24"/>
          <w:rPrChange w:id="88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  <w:r w:rsidRPr="00AA49BD">
        <w:rPr>
          <w:rFonts w:ascii="Times New Roman" w:hAnsi="Times New Roman"/>
          <w:sz w:val="24"/>
          <w:szCs w:val="24"/>
          <w:rPrChange w:id="89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Student Leadership, the Feminist Alliance</w:t>
      </w:r>
      <w:r w:rsidR="00772C66" w:rsidRPr="00AA49BD">
        <w:rPr>
          <w:rFonts w:ascii="Times New Roman" w:hAnsi="Times New Roman"/>
          <w:sz w:val="24"/>
          <w:szCs w:val="24"/>
          <w:rPrChange w:id="90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, </w:t>
      </w:r>
      <w:r w:rsidRPr="00AA49BD">
        <w:rPr>
          <w:rFonts w:ascii="Times New Roman" w:hAnsi="Times New Roman"/>
          <w:sz w:val="24"/>
          <w:szCs w:val="24"/>
          <w:rPrChange w:id="91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and the Women’s Center are leading the initiative for more </w:t>
      </w:r>
      <w:r w:rsidR="001C3A98" w:rsidRPr="00AA49BD">
        <w:rPr>
          <w:rFonts w:ascii="Times New Roman" w:hAnsi="Times New Roman"/>
          <w:sz w:val="24"/>
          <w:szCs w:val="24"/>
          <w:rPrChange w:id="92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all-</w:t>
      </w:r>
      <w:r w:rsidRPr="00AA49BD">
        <w:rPr>
          <w:rFonts w:ascii="Times New Roman" w:hAnsi="Times New Roman"/>
          <w:sz w:val="24"/>
          <w:szCs w:val="24"/>
          <w:rPrChange w:id="93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gender bathrooms</w:t>
      </w:r>
      <w:r w:rsidR="001C3A98" w:rsidRPr="00AA49BD">
        <w:rPr>
          <w:rFonts w:ascii="Times New Roman" w:hAnsi="Times New Roman"/>
          <w:sz w:val="24"/>
          <w:szCs w:val="24"/>
          <w:rPrChange w:id="94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, which is also backed by the Student Administrative Council and the Gender &amp; Women’s Studies Advisory Committee</w:t>
      </w:r>
      <w:r w:rsidRPr="00AA49BD">
        <w:rPr>
          <w:rFonts w:ascii="Times New Roman" w:hAnsi="Times New Roman"/>
          <w:sz w:val="24"/>
          <w:szCs w:val="24"/>
          <w:rPrChange w:id="95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. The goal </w:t>
      </w:r>
      <w:r w:rsidRPr="00AA49BD">
        <w:rPr>
          <w:rFonts w:ascii="Times New Roman" w:hAnsi="Times New Roman"/>
          <w:sz w:val="24"/>
          <w:szCs w:val="24"/>
          <w:rPrChange w:id="96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lastRenderedPageBreak/>
        <w:t xml:space="preserve">is to </w:t>
      </w:r>
      <w:r w:rsidR="008C44B9" w:rsidRPr="00AA49BD">
        <w:rPr>
          <w:rFonts w:ascii="Times New Roman" w:hAnsi="Times New Roman"/>
          <w:sz w:val="24"/>
          <w:szCs w:val="24"/>
          <w:rPrChange w:id="97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convert 1/3 of</w:t>
      </w:r>
      <w:r w:rsidRPr="00AA49BD">
        <w:rPr>
          <w:rFonts w:ascii="Times New Roman" w:hAnsi="Times New Roman"/>
          <w:sz w:val="24"/>
          <w:szCs w:val="24"/>
          <w:rPrChange w:id="98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</w:t>
      </w:r>
      <w:ins w:id="99" w:author="IT Services" w:date="2015-11-03T09:22:00Z">
        <w:r w:rsidR="00517EE1" w:rsidRPr="00AA49BD">
          <w:rPr>
            <w:rFonts w:ascii="Times New Roman" w:hAnsi="Times New Roman"/>
            <w:sz w:val="24"/>
            <w:szCs w:val="24"/>
            <w:rPrChange w:id="100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t xml:space="preserve">multi-stall </w:t>
        </w:r>
      </w:ins>
      <w:r w:rsidRPr="00AA49BD">
        <w:rPr>
          <w:rFonts w:ascii="Times New Roman" w:hAnsi="Times New Roman"/>
          <w:sz w:val="24"/>
          <w:szCs w:val="24"/>
          <w:rPrChange w:id="101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bathrooms </w:t>
      </w:r>
      <w:r w:rsidR="008C44B9" w:rsidRPr="00AA49BD">
        <w:rPr>
          <w:rFonts w:ascii="Times New Roman" w:hAnsi="Times New Roman"/>
          <w:sz w:val="24"/>
          <w:szCs w:val="24"/>
          <w:rPrChange w:id="102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in</w:t>
      </w:r>
      <w:r w:rsidRPr="00AA49BD">
        <w:rPr>
          <w:rFonts w:ascii="Times New Roman" w:hAnsi="Times New Roman"/>
          <w:sz w:val="24"/>
          <w:szCs w:val="24"/>
          <w:rPrChange w:id="103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all campus buildings</w:t>
      </w:r>
      <w:r w:rsidR="008C44B9" w:rsidRPr="00AA49BD">
        <w:rPr>
          <w:rFonts w:ascii="Times New Roman" w:hAnsi="Times New Roman"/>
          <w:sz w:val="24"/>
          <w:szCs w:val="24"/>
          <w:rPrChange w:id="104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too all-gender</w:t>
      </w:r>
      <w:ins w:id="105" w:author="IT Services" w:date="2015-11-03T09:25:00Z">
        <w:r w:rsidR="00AA49BD">
          <w:rPr>
            <w:rFonts w:ascii="Times New Roman" w:hAnsi="Times New Roman"/>
            <w:sz w:val="24"/>
            <w:szCs w:val="24"/>
          </w:rPr>
          <w:t>, leaving 2/3 gendered as men’s and women’s.</w:t>
        </w:r>
      </w:ins>
      <w:del w:id="106" w:author="IT Services" w:date="2015-11-03T09:25:00Z">
        <w:r w:rsidR="008C44B9" w:rsidRPr="00AA49BD" w:rsidDel="00AA49BD">
          <w:rPr>
            <w:rFonts w:ascii="Times New Roman" w:hAnsi="Times New Roman"/>
            <w:sz w:val="24"/>
            <w:szCs w:val="24"/>
            <w:rPrChange w:id="107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delText xml:space="preserve">. </w:delText>
        </w:r>
      </w:del>
    </w:p>
    <w:p w14:paraId="3752AEF8" w14:textId="77777777" w:rsidR="008C44B9" w:rsidRPr="00AA49BD" w:rsidRDefault="008C44B9" w:rsidP="0039699A">
      <w:pPr>
        <w:spacing w:line="360" w:lineRule="auto"/>
        <w:rPr>
          <w:rFonts w:ascii="Times New Roman" w:hAnsi="Times New Roman"/>
          <w:sz w:val="24"/>
          <w:szCs w:val="24"/>
          <w:rPrChange w:id="108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  <w:r w:rsidRPr="00AA49BD">
        <w:rPr>
          <w:rFonts w:ascii="Times New Roman" w:hAnsi="Times New Roman"/>
          <w:sz w:val="24"/>
          <w:szCs w:val="24"/>
          <w:rPrChange w:id="109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Benefits include: </w:t>
      </w:r>
      <w:r w:rsidR="00DF2690" w:rsidRPr="00AA49BD">
        <w:rPr>
          <w:rFonts w:ascii="Times New Roman" w:hAnsi="Times New Roman"/>
          <w:sz w:val="24"/>
          <w:szCs w:val="24"/>
          <w:rPrChange w:id="110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</w:t>
      </w:r>
    </w:p>
    <w:p w14:paraId="7A0F2E9E" w14:textId="77777777" w:rsidR="00355D74" w:rsidRPr="00AA49BD" w:rsidRDefault="00355D74" w:rsidP="00355D74">
      <w:pPr>
        <w:pStyle w:val="ListParagraph"/>
        <w:numPr>
          <w:ilvl w:val="0"/>
          <w:numId w:val="3"/>
        </w:numPr>
        <w:spacing w:after="160" w:line="276" w:lineRule="auto"/>
        <w:rPr>
          <w:rPrChange w:id="111" w:author="IT Services" w:date="2015-11-03T09:23:00Z">
            <w:rPr>
              <w:rFonts w:ascii="Calisto MT" w:hAnsi="Calisto MT"/>
            </w:rPr>
          </w:rPrChange>
        </w:rPr>
      </w:pPr>
      <w:r w:rsidRPr="00AA49BD">
        <w:rPr>
          <w:rPrChange w:id="112" w:author="IT Services" w:date="2015-11-03T09:23:00Z">
            <w:rPr>
              <w:rFonts w:ascii="Calisto MT" w:hAnsi="Calisto MT"/>
            </w:rPr>
          </w:rPrChange>
        </w:rPr>
        <w:t>More welcoming, inclusive campus</w:t>
      </w:r>
    </w:p>
    <w:p w14:paraId="337C4B06" w14:textId="77777777" w:rsidR="00355D74" w:rsidRPr="00AA49BD" w:rsidRDefault="00355D74" w:rsidP="00355D74">
      <w:pPr>
        <w:pStyle w:val="ListParagraph"/>
        <w:numPr>
          <w:ilvl w:val="0"/>
          <w:numId w:val="3"/>
        </w:numPr>
        <w:spacing w:after="160" w:line="276" w:lineRule="auto"/>
        <w:rPr>
          <w:rPrChange w:id="113" w:author="IT Services" w:date="2015-11-03T09:23:00Z">
            <w:rPr>
              <w:rFonts w:ascii="Calisto MT" w:hAnsi="Calisto MT"/>
            </w:rPr>
          </w:rPrChange>
        </w:rPr>
      </w:pPr>
      <w:r w:rsidRPr="00AA49BD">
        <w:rPr>
          <w:rPrChange w:id="114" w:author="IT Services" w:date="2015-11-03T09:23:00Z">
            <w:rPr>
              <w:rFonts w:ascii="Calisto MT" w:hAnsi="Calisto MT"/>
            </w:rPr>
          </w:rPrChange>
        </w:rPr>
        <w:t>More total number of stalls accessible to women</w:t>
      </w:r>
    </w:p>
    <w:p w14:paraId="4257071C" w14:textId="77777777" w:rsidR="00355D74" w:rsidRPr="00AA49BD" w:rsidRDefault="00355D74" w:rsidP="00355D74">
      <w:pPr>
        <w:pStyle w:val="ListParagraph"/>
        <w:numPr>
          <w:ilvl w:val="0"/>
          <w:numId w:val="3"/>
        </w:numPr>
        <w:spacing w:after="160" w:line="276" w:lineRule="auto"/>
        <w:rPr>
          <w:rPrChange w:id="115" w:author="IT Services" w:date="2015-11-03T09:23:00Z">
            <w:rPr>
              <w:rFonts w:ascii="Calisto MT" w:hAnsi="Calisto MT"/>
            </w:rPr>
          </w:rPrChange>
        </w:rPr>
      </w:pPr>
      <w:r w:rsidRPr="00AA49BD">
        <w:rPr>
          <w:rPrChange w:id="116" w:author="IT Services" w:date="2015-11-03T09:23:00Z">
            <w:rPr>
              <w:rFonts w:ascii="Calisto MT" w:hAnsi="Calisto MT"/>
            </w:rPr>
          </w:rPrChange>
        </w:rPr>
        <w:t>More bathrooms for families, especially for parents with a child of the opposite sex</w:t>
      </w:r>
    </w:p>
    <w:p w14:paraId="1FB8A686" w14:textId="77777777" w:rsidR="00355D74" w:rsidRPr="00AA49BD" w:rsidRDefault="00355D74" w:rsidP="00355D74">
      <w:pPr>
        <w:pStyle w:val="ListParagraph"/>
        <w:numPr>
          <w:ilvl w:val="0"/>
          <w:numId w:val="3"/>
        </w:numPr>
        <w:spacing w:after="160" w:line="276" w:lineRule="auto"/>
        <w:rPr>
          <w:rPrChange w:id="117" w:author="IT Services" w:date="2015-11-03T09:23:00Z">
            <w:rPr>
              <w:rFonts w:ascii="Calisto MT" w:hAnsi="Calisto MT"/>
            </w:rPr>
          </w:rPrChange>
        </w:rPr>
      </w:pPr>
      <w:r w:rsidRPr="00AA49BD">
        <w:rPr>
          <w:rPrChange w:id="118" w:author="IT Services" w:date="2015-11-03T09:23:00Z">
            <w:rPr>
              <w:rFonts w:ascii="Calisto MT" w:hAnsi="Calisto MT"/>
            </w:rPr>
          </w:rPrChange>
        </w:rPr>
        <w:t>Creates options for survivors of assault by someone of the same sex</w:t>
      </w:r>
    </w:p>
    <w:p w14:paraId="09D924FF" w14:textId="77777777" w:rsidR="00355D74" w:rsidRPr="00AA49BD" w:rsidRDefault="00355D74" w:rsidP="00355D74">
      <w:pPr>
        <w:pStyle w:val="ListParagraph"/>
        <w:numPr>
          <w:ilvl w:val="0"/>
          <w:numId w:val="3"/>
        </w:numPr>
        <w:spacing w:after="160" w:line="276" w:lineRule="auto"/>
        <w:rPr>
          <w:rPrChange w:id="119" w:author="IT Services" w:date="2015-11-03T09:23:00Z">
            <w:rPr>
              <w:rFonts w:ascii="Calisto MT" w:hAnsi="Calisto MT"/>
            </w:rPr>
          </w:rPrChange>
        </w:rPr>
      </w:pPr>
      <w:r w:rsidRPr="00AA49BD">
        <w:rPr>
          <w:rPrChange w:id="120" w:author="IT Services" w:date="2015-11-03T09:23:00Z">
            <w:rPr>
              <w:rFonts w:ascii="Calisto MT" w:hAnsi="Calisto MT"/>
            </w:rPr>
          </w:rPrChange>
        </w:rPr>
        <w:t>More bathrooms for people with disabilities whose attendant is of the opposite sex</w:t>
      </w:r>
    </w:p>
    <w:p w14:paraId="6A6CF498" w14:textId="77777777" w:rsidR="00355D74" w:rsidRPr="00AA49BD" w:rsidRDefault="00355D74" w:rsidP="00355D74">
      <w:pPr>
        <w:pStyle w:val="ListParagraph"/>
        <w:numPr>
          <w:ilvl w:val="0"/>
          <w:numId w:val="3"/>
        </w:numPr>
        <w:spacing w:after="160" w:line="276" w:lineRule="auto"/>
        <w:rPr>
          <w:rPrChange w:id="121" w:author="IT Services" w:date="2015-11-03T09:23:00Z">
            <w:rPr>
              <w:rFonts w:ascii="Calisto MT" w:hAnsi="Calisto MT"/>
            </w:rPr>
          </w:rPrChange>
        </w:rPr>
      </w:pPr>
      <w:r w:rsidRPr="00AA49BD">
        <w:rPr>
          <w:rPrChange w:id="122" w:author="IT Services" w:date="2015-11-03T09:23:00Z">
            <w:rPr>
              <w:rFonts w:ascii="Calisto MT" w:hAnsi="Calisto MT"/>
            </w:rPr>
          </w:rPrChange>
        </w:rPr>
        <w:t>More options for people with disabilities who are trans* or GNC</w:t>
      </w:r>
    </w:p>
    <w:p w14:paraId="70F060A1" w14:textId="77777777" w:rsidR="007A4B15" w:rsidRPr="00AA49BD" w:rsidRDefault="00355D74" w:rsidP="007A4B15">
      <w:pPr>
        <w:pStyle w:val="ListParagraph"/>
        <w:numPr>
          <w:ilvl w:val="0"/>
          <w:numId w:val="3"/>
        </w:numPr>
        <w:spacing w:after="160" w:line="276" w:lineRule="auto"/>
        <w:rPr>
          <w:rPrChange w:id="123" w:author="IT Services" w:date="2015-11-03T09:23:00Z">
            <w:rPr>
              <w:rFonts w:ascii="Calisto MT" w:hAnsi="Calisto MT"/>
            </w:rPr>
          </w:rPrChange>
        </w:rPr>
      </w:pPr>
      <w:r w:rsidRPr="00AA49BD">
        <w:rPr>
          <w:rPrChange w:id="124" w:author="IT Services" w:date="2015-11-03T09:23:00Z">
            <w:rPr>
              <w:rFonts w:ascii="Calisto MT" w:hAnsi="Calisto MT"/>
            </w:rPr>
          </w:rPrChange>
        </w:rPr>
        <w:t>Compliance with City of Seattle ordinance</w:t>
      </w:r>
    </w:p>
    <w:p w14:paraId="50B7F287" w14:textId="12809570" w:rsidR="00355D74" w:rsidRPr="00AA49BD" w:rsidDel="00517EE1" w:rsidRDefault="00355D74" w:rsidP="007A4B15">
      <w:pPr>
        <w:pStyle w:val="ListParagraph"/>
        <w:numPr>
          <w:ilvl w:val="0"/>
          <w:numId w:val="3"/>
        </w:numPr>
        <w:spacing w:after="160" w:line="276" w:lineRule="auto"/>
        <w:rPr>
          <w:del w:id="125" w:author="IT Services" w:date="2015-11-03T09:22:00Z"/>
          <w:rStyle w:val="Hyperlink"/>
          <w:color w:val="auto"/>
          <w:u w:val="none"/>
          <w:rPrChange w:id="126" w:author="IT Services" w:date="2015-11-03T09:23:00Z">
            <w:rPr>
              <w:del w:id="127" w:author="IT Services" w:date="2015-11-03T09:22:00Z"/>
              <w:rStyle w:val="Hyperlink"/>
              <w:rFonts w:ascii="Calisto MT" w:hAnsi="Calisto MT"/>
              <w:color w:val="auto"/>
              <w:u w:val="none"/>
            </w:rPr>
          </w:rPrChange>
        </w:rPr>
      </w:pPr>
      <w:r w:rsidRPr="00AA49BD">
        <w:rPr>
          <w:rPrChange w:id="128" w:author="IT Services" w:date="2015-11-03T09:23:00Z">
            <w:rPr>
              <w:rFonts w:ascii="Calisto MT" w:hAnsi="Calisto MT"/>
            </w:rPr>
          </w:rPrChange>
        </w:rPr>
        <w:t xml:space="preserve">Compliance with WA State </w:t>
      </w:r>
      <w:ins w:id="129" w:author="IT Services" w:date="2015-11-03T09:20:00Z">
        <w:r w:rsidR="00517EE1" w:rsidRPr="00AA49BD">
          <w:rPr>
            <w:rPrChange w:id="130" w:author="IT Services" w:date="2015-11-03T09:23:00Z">
              <w:rPr>
                <w:rFonts w:ascii="Calisto MT" w:hAnsi="Calisto MT"/>
              </w:rPr>
            </w:rPrChange>
          </w:rPr>
          <w:t>L</w:t>
        </w:r>
      </w:ins>
      <w:del w:id="131" w:author="IT Services" w:date="2015-11-03T09:20:00Z">
        <w:r w:rsidRPr="00AA49BD" w:rsidDel="00517EE1">
          <w:rPr>
            <w:rPrChange w:id="132" w:author="IT Services" w:date="2015-11-03T09:23:00Z">
              <w:rPr>
                <w:rFonts w:ascii="Calisto MT" w:hAnsi="Calisto MT"/>
              </w:rPr>
            </w:rPrChange>
          </w:rPr>
          <w:delText>l</w:delText>
        </w:r>
      </w:del>
      <w:r w:rsidRPr="00AA49BD">
        <w:rPr>
          <w:rPrChange w:id="133" w:author="IT Services" w:date="2015-11-03T09:23:00Z">
            <w:rPr>
              <w:rFonts w:ascii="Calisto MT" w:hAnsi="Calisto MT"/>
            </w:rPr>
          </w:rPrChange>
        </w:rPr>
        <w:t>aw</w:t>
      </w:r>
      <w:ins w:id="134" w:author="IT Services" w:date="2015-11-03T09:20:00Z">
        <w:r w:rsidR="00517EE1" w:rsidRPr="00AA49BD">
          <w:rPr>
            <w:rPrChange w:id="135" w:author="IT Services" w:date="2015-11-03T09:23:00Z">
              <w:rPr>
                <w:rFonts w:ascii="Calisto MT" w:hAnsi="Calisto MT"/>
              </w:rPr>
            </w:rPrChange>
          </w:rPr>
          <w:t xml:space="preserve"> Against Discrimination </w:t>
        </w:r>
      </w:ins>
      <w:del w:id="136" w:author="IT Services" w:date="2015-11-03T09:20:00Z">
        <w:r w:rsidRPr="00AA49BD" w:rsidDel="00517EE1">
          <w:rPr>
            <w:rPrChange w:id="137" w:author="IT Services" w:date="2015-11-03T09:23:00Z">
              <w:rPr>
                <w:rFonts w:ascii="Calisto MT" w:hAnsi="Calisto MT"/>
              </w:rPr>
            </w:rPrChange>
          </w:rPr>
          <w:delText>/</w:delText>
        </w:r>
      </w:del>
      <w:ins w:id="138" w:author="IT Services" w:date="2015-11-03T09:20:00Z">
        <w:r w:rsidR="00517EE1" w:rsidRPr="00AA49BD">
          <w:rPr>
            <w:rPrChange w:id="139" w:author="IT Services" w:date="2015-11-03T09:23:00Z">
              <w:rPr>
                <w:rFonts w:ascii="Calisto MT" w:hAnsi="Calisto MT"/>
              </w:rPr>
            </w:rPrChange>
          </w:rPr>
          <w:t>(</w:t>
        </w:r>
      </w:ins>
      <w:commentRangeStart w:id="140"/>
      <w:r w:rsidRPr="00AA49BD">
        <w:rPr>
          <w:rPrChange w:id="141" w:author="IT Services" w:date="2015-11-03T09:23:00Z">
            <w:rPr>
              <w:rFonts w:ascii="Calisto MT" w:hAnsi="Calisto MT"/>
            </w:rPr>
          </w:rPrChange>
        </w:rPr>
        <w:t>WLAD</w:t>
      </w:r>
      <w:commentRangeEnd w:id="140"/>
      <w:r w:rsidR="00121001" w:rsidRPr="00AA49BD">
        <w:rPr>
          <w:rStyle w:val="CommentReference"/>
          <w:rFonts w:eastAsiaTheme="minorHAnsi"/>
          <w:sz w:val="24"/>
          <w:szCs w:val="24"/>
          <w:rPrChange w:id="142" w:author="IT Services" w:date="2015-11-03T09:23:00Z">
            <w:rPr>
              <w:rStyle w:val="CommentReference"/>
              <w:rFonts w:ascii="Calibri" w:eastAsiaTheme="minorHAnsi" w:hAnsi="Calibri"/>
            </w:rPr>
          </w:rPrChange>
        </w:rPr>
        <w:commentReference w:id="140"/>
      </w:r>
      <w:ins w:id="143" w:author="IT Services" w:date="2015-11-03T09:20:00Z">
        <w:r w:rsidR="00517EE1" w:rsidRPr="00AA49BD">
          <w:rPr>
            <w:rPrChange w:id="144" w:author="IT Services" w:date="2015-11-03T09:23:00Z">
              <w:rPr>
                <w:rFonts w:ascii="Calisto MT" w:hAnsi="Calisto MT"/>
              </w:rPr>
            </w:rPrChange>
          </w:rPr>
          <w:t>)</w:t>
        </w:r>
      </w:ins>
      <w:r w:rsidRPr="00AA49BD">
        <w:rPr>
          <w:rPrChange w:id="145" w:author="IT Services" w:date="2015-11-03T09:23:00Z">
            <w:rPr>
              <w:rFonts w:ascii="Calisto MT" w:hAnsi="Calisto MT"/>
            </w:rPr>
          </w:rPrChange>
        </w:rPr>
        <w:t xml:space="preserve"> </w:t>
      </w:r>
    </w:p>
    <w:p w14:paraId="3BE01091" w14:textId="77777777" w:rsidR="008C44B9" w:rsidRPr="00AA49BD" w:rsidDel="00517EE1" w:rsidRDefault="008C44B9" w:rsidP="0039699A">
      <w:pPr>
        <w:pStyle w:val="ListParagraph"/>
        <w:numPr>
          <w:ilvl w:val="0"/>
          <w:numId w:val="3"/>
        </w:numPr>
        <w:spacing w:after="160" w:line="360" w:lineRule="auto"/>
        <w:rPr>
          <w:del w:id="146" w:author="IT Services" w:date="2015-11-03T09:22:00Z"/>
          <w:rPrChange w:id="147" w:author="IT Services" w:date="2015-11-03T09:23:00Z">
            <w:rPr>
              <w:del w:id="148" w:author="IT Services" w:date="2015-11-03T09:22:00Z"/>
            </w:rPr>
          </w:rPrChange>
        </w:rPr>
        <w:pPrChange w:id="149" w:author="IT Services" w:date="2015-11-03T09:22:00Z">
          <w:pPr>
            <w:spacing w:line="360" w:lineRule="auto"/>
          </w:pPr>
        </w:pPrChange>
      </w:pPr>
    </w:p>
    <w:p w14:paraId="1DE85741" w14:textId="08AA2C40" w:rsidR="00DF2690" w:rsidRPr="00AA49BD" w:rsidDel="00517EE1" w:rsidRDefault="00DF2690" w:rsidP="00517EE1">
      <w:pPr>
        <w:pStyle w:val="ListParagraph"/>
        <w:rPr>
          <w:del w:id="150" w:author="IT Services" w:date="2015-11-03T09:22:00Z"/>
          <w:b/>
          <w:rPrChange w:id="151" w:author="IT Services" w:date="2015-11-03T09:23:00Z">
            <w:rPr>
              <w:del w:id="152" w:author="IT Services" w:date="2015-11-03T09:22:00Z"/>
              <w:rFonts w:ascii="Calisto MT" w:hAnsi="Calisto MT"/>
              <w:sz w:val="24"/>
              <w:szCs w:val="24"/>
            </w:rPr>
          </w:rPrChange>
        </w:rPr>
        <w:pPrChange w:id="153" w:author="IT Services" w:date="2015-11-03T09:22:00Z">
          <w:pPr>
            <w:spacing w:line="360" w:lineRule="auto"/>
          </w:pPr>
        </w:pPrChange>
      </w:pPr>
      <w:del w:id="154" w:author="IT Services" w:date="2015-11-03T09:22:00Z">
        <w:r w:rsidRPr="00AA49BD" w:rsidDel="00517EE1">
          <w:rPr>
            <w:b/>
            <w:rPrChange w:id="155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delText>Join the initiative, bring your enth</w:delText>
        </w:r>
        <w:r w:rsidR="008849AA" w:rsidRPr="00AA49BD" w:rsidDel="00517EE1">
          <w:rPr>
            <w:b/>
            <w:rPrChange w:id="156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delText>u</w:delText>
        </w:r>
        <w:r w:rsidR="008C44B9" w:rsidRPr="00AA49BD" w:rsidDel="00517EE1">
          <w:rPr>
            <w:b/>
            <w:rPrChange w:id="157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delText>siasm, expertise, and energy!</w:delText>
        </w:r>
        <w:r w:rsidR="008849AA" w:rsidRPr="00AA49BD" w:rsidDel="00517EE1">
          <w:rPr>
            <w:b/>
            <w:rPrChange w:id="158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delText> </w:delText>
        </w:r>
        <w:r w:rsidRPr="00AA49BD" w:rsidDel="00517EE1">
          <w:rPr>
            <w:b/>
            <w:rPrChange w:id="159" w:author="IT Services" w:date="2015-11-03T09:23:00Z">
              <w:rPr>
                <w:rFonts w:ascii="Calisto MT" w:hAnsi="Calisto MT"/>
                <w:sz w:val="24"/>
                <w:szCs w:val="24"/>
              </w:rPr>
            </w:rPrChange>
          </w:rPr>
          <w:delText xml:space="preserve">We are looking for representatives from across the campus.  </w:delText>
        </w:r>
      </w:del>
    </w:p>
    <w:p w14:paraId="75682483" w14:textId="77777777" w:rsidR="001C6B57" w:rsidRPr="00AA49BD" w:rsidRDefault="001C6B57" w:rsidP="00517EE1">
      <w:pPr>
        <w:pStyle w:val="ListParagraph"/>
        <w:numPr>
          <w:ilvl w:val="0"/>
          <w:numId w:val="3"/>
        </w:numPr>
        <w:spacing w:after="160" w:line="276" w:lineRule="auto"/>
        <w:rPr>
          <w:rPrChange w:id="160" w:author="IT Services" w:date="2015-11-03T09:23:00Z">
            <w:rPr/>
          </w:rPrChange>
        </w:rPr>
        <w:pPrChange w:id="161" w:author="IT Services" w:date="2015-11-03T09:22:00Z">
          <w:pPr>
            <w:spacing w:line="360" w:lineRule="auto"/>
          </w:pPr>
        </w:pPrChange>
      </w:pPr>
    </w:p>
    <w:p w14:paraId="374DB5DE" w14:textId="77777777" w:rsidR="00DF2690" w:rsidRPr="00AA49BD" w:rsidRDefault="008849AA" w:rsidP="0039699A">
      <w:pPr>
        <w:spacing w:line="360" w:lineRule="auto"/>
        <w:rPr>
          <w:rFonts w:ascii="Times New Roman" w:hAnsi="Times New Roman"/>
          <w:sz w:val="24"/>
          <w:szCs w:val="24"/>
          <w:rPrChange w:id="162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  <w:r w:rsidRPr="00AA49BD">
        <w:rPr>
          <w:rFonts w:ascii="Times New Roman" w:hAnsi="Times New Roman"/>
          <w:sz w:val="24"/>
          <w:szCs w:val="24"/>
          <w:rPrChange w:id="163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lastRenderedPageBreak/>
        <w:t xml:space="preserve">As a short-term measure, </w:t>
      </w:r>
      <w:r w:rsidR="00DF2690" w:rsidRPr="00AA49BD">
        <w:rPr>
          <w:rFonts w:ascii="Times New Roman" w:hAnsi="Times New Roman"/>
          <w:sz w:val="24"/>
          <w:szCs w:val="24"/>
          <w:rPrChange w:id="164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the Feminist Alliance student club brought the </w:t>
      </w:r>
      <w:r w:rsidR="00934852" w:rsidRPr="00AA49BD">
        <w:rPr>
          <w:rFonts w:ascii="Times New Roman" w:hAnsi="Times New Roman"/>
          <w:sz w:val="24"/>
          <w:szCs w:val="24"/>
          <w:rPrChange w:id="165" w:author="IT Services" w:date="2015-11-03T09:23:00Z">
            <w:rPr/>
          </w:rPrChange>
        </w:rPr>
        <w:fldChar w:fldCharType="begin"/>
      </w:r>
      <w:r w:rsidR="00934852" w:rsidRPr="00AA49BD">
        <w:rPr>
          <w:rFonts w:ascii="Times New Roman" w:hAnsi="Times New Roman"/>
          <w:sz w:val="24"/>
          <w:szCs w:val="24"/>
          <w:rPrChange w:id="166" w:author="IT Services" w:date="2015-11-03T09:23:00Z">
            <w:rPr/>
          </w:rPrChange>
        </w:rPr>
        <w:instrText xml:space="preserve"> HYPERLINK "http://www.illgowithyou.org/" </w:instrText>
      </w:r>
      <w:r w:rsidR="00934852" w:rsidRPr="00AA49BD">
        <w:rPr>
          <w:rFonts w:ascii="Times New Roman" w:hAnsi="Times New Roman"/>
          <w:sz w:val="24"/>
          <w:szCs w:val="24"/>
          <w:rPrChange w:id="167" w:author="IT Services" w:date="2015-11-03T09:23:00Z">
            <w:rPr/>
          </w:rPrChange>
        </w:rPr>
        <w:fldChar w:fldCharType="separate"/>
      </w:r>
      <w:r w:rsidR="00DF2690" w:rsidRPr="00AA49BD">
        <w:rPr>
          <w:rStyle w:val="Hyperlink"/>
          <w:rFonts w:ascii="Times New Roman" w:hAnsi="Times New Roman"/>
          <w:color w:val="auto"/>
          <w:sz w:val="24"/>
          <w:szCs w:val="24"/>
          <w:u w:val="none"/>
          <w:rPrChange w:id="168" w:author="IT Services" w:date="2015-11-03T09:23:00Z">
            <w:rPr>
              <w:rStyle w:val="Hyperlink"/>
              <w:rFonts w:ascii="Calisto MT" w:hAnsi="Calisto MT"/>
              <w:color w:val="auto"/>
              <w:sz w:val="24"/>
              <w:szCs w:val="24"/>
              <w:u w:val="none"/>
            </w:rPr>
          </w:rPrChange>
        </w:rPr>
        <w:t>#illgowithyou</w:t>
      </w:r>
      <w:r w:rsidR="00934852" w:rsidRPr="00AA49BD">
        <w:rPr>
          <w:rStyle w:val="Hyperlink"/>
          <w:rFonts w:ascii="Times New Roman" w:hAnsi="Times New Roman"/>
          <w:color w:val="auto"/>
          <w:sz w:val="24"/>
          <w:szCs w:val="24"/>
          <w:u w:val="none"/>
          <w:rPrChange w:id="169" w:author="IT Services" w:date="2015-11-03T09:23:00Z">
            <w:rPr>
              <w:rStyle w:val="Hyperlink"/>
              <w:rFonts w:ascii="Calisto MT" w:hAnsi="Calisto MT"/>
              <w:color w:val="auto"/>
              <w:sz w:val="24"/>
              <w:szCs w:val="24"/>
              <w:u w:val="none"/>
            </w:rPr>
          </w:rPrChange>
        </w:rPr>
        <w:fldChar w:fldCharType="end"/>
      </w:r>
      <w:r w:rsidR="00DF2690" w:rsidRPr="00AA49BD">
        <w:rPr>
          <w:rFonts w:ascii="Times New Roman" w:hAnsi="Times New Roman"/>
          <w:sz w:val="24"/>
          <w:szCs w:val="24"/>
          <w:rPrChange w:id="170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campaign to NSC</w:t>
      </w:r>
      <w:r w:rsidRPr="00AA49BD">
        <w:rPr>
          <w:rFonts w:ascii="Times New Roman" w:hAnsi="Times New Roman"/>
          <w:sz w:val="24"/>
          <w:szCs w:val="24"/>
          <w:rPrChange w:id="171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last year</w:t>
      </w:r>
      <w:r w:rsidR="00AB7F48" w:rsidRPr="00AA49BD">
        <w:rPr>
          <w:rFonts w:ascii="Times New Roman" w:hAnsi="Times New Roman"/>
          <w:sz w:val="24"/>
          <w:szCs w:val="24"/>
          <w:rPrChange w:id="172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. </w:t>
      </w:r>
      <w:r w:rsidR="00DF2690" w:rsidRPr="00AA49BD">
        <w:rPr>
          <w:rFonts w:ascii="Times New Roman" w:hAnsi="Times New Roman"/>
          <w:sz w:val="24"/>
          <w:szCs w:val="24"/>
          <w:rPrChange w:id="173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The focus of this project is to offer allyship and assistance to</w:t>
      </w:r>
      <w:r w:rsidRPr="00AA49BD">
        <w:rPr>
          <w:rFonts w:ascii="Times New Roman" w:hAnsi="Times New Roman"/>
          <w:sz w:val="24"/>
          <w:szCs w:val="24"/>
          <w:rPrChange w:id="174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trans* and </w:t>
      </w:r>
      <w:r w:rsidR="00C50D73" w:rsidRPr="00AA49BD">
        <w:rPr>
          <w:rFonts w:ascii="Times New Roman" w:hAnsi="Times New Roman"/>
          <w:sz w:val="24"/>
          <w:szCs w:val="24"/>
          <w:rPrChange w:id="175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GNC</w:t>
      </w:r>
      <w:r w:rsidRPr="00AA49BD">
        <w:rPr>
          <w:rFonts w:ascii="Times New Roman" w:hAnsi="Times New Roman"/>
          <w:sz w:val="24"/>
          <w:szCs w:val="24"/>
          <w:rPrChange w:id="176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</w:t>
      </w:r>
      <w:r w:rsidR="00DF2690" w:rsidRPr="00AA49BD">
        <w:rPr>
          <w:rFonts w:ascii="Times New Roman" w:hAnsi="Times New Roman"/>
          <w:sz w:val="24"/>
          <w:szCs w:val="24"/>
          <w:rPrChange w:id="177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people</w:t>
      </w:r>
      <w:r w:rsidR="00772C66" w:rsidRPr="00AA49BD">
        <w:rPr>
          <w:rFonts w:ascii="Times New Roman" w:hAnsi="Times New Roman"/>
          <w:sz w:val="24"/>
          <w:szCs w:val="24"/>
          <w:rPrChange w:id="178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.</w:t>
      </w:r>
      <w:r w:rsidR="00DF2690" w:rsidRPr="00AA49BD">
        <w:rPr>
          <w:rFonts w:ascii="Times New Roman" w:hAnsi="Times New Roman"/>
          <w:sz w:val="24"/>
          <w:szCs w:val="24"/>
          <w:rPrChange w:id="179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Throughout the school year, anyone can sign up to be a #illgowithyou ally at Student Leadership or the Women’s Center</w:t>
      </w:r>
      <w:r w:rsidRPr="00AA49BD">
        <w:rPr>
          <w:rFonts w:ascii="Times New Roman" w:hAnsi="Times New Roman"/>
          <w:sz w:val="24"/>
          <w:szCs w:val="24"/>
          <w:rPrChange w:id="180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.</w:t>
      </w:r>
      <w:r w:rsidR="00772C66" w:rsidRPr="00AA49BD">
        <w:rPr>
          <w:rFonts w:ascii="Times New Roman" w:hAnsi="Times New Roman"/>
          <w:sz w:val="24"/>
          <w:szCs w:val="24"/>
          <w:rPrChange w:id="181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We </w:t>
      </w:r>
      <w:r w:rsidR="008C44B9" w:rsidRPr="00AA49BD">
        <w:rPr>
          <w:rFonts w:ascii="Times New Roman" w:hAnsi="Times New Roman"/>
          <w:sz w:val="24"/>
          <w:szCs w:val="24"/>
          <w:rPrChange w:id="182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offer trainings every quarter.</w:t>
      </w:r>
    </w:p>
    <w:p w14:paraId="3B46DE4A" w14:textId="77777777" w:rsidR="006B3474" w:rsidRPr="00AA49BD" w:rsidRDefault="006B3474" w:rsidP="0039699A">
      <w:pPr>
        <w:spacing w:line="360" w:lineRule="auto"/>
        <w:rPr>
          <w:rFonts w:ascii="Times New Roman" w:hAnsi="Times New Roman"/>
          <w:sz w:val="24"/>
          <w:szCs w:val="24"/>
          <w:rPrChange w:id="183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</w:p>
    <w:p w14:paraId="28CA9227" w14:textId="77777777" w:rsidR="006B3474" w:rsidRPr="00AA49BD" w:rsidRDefault="006B3474" w:rsidP="0039699A">
      <w:pPr>
        <w:spacing w:line="360" w:lineRule="auto"/>
        <w:rPr>
          <w:ins w:id="184" w:author="IT Services" w:date="2015-11-03T09:00:00Z"/>
          <w:rFonts w:ascii="Times New Roman" w:hAnsi="Times New Roman"/>
          <w:sz w:val="24"/>
          <w:szCs w:val="24"/>
          <w:rPrChange w:id="185" w:author="IT Services" w:date="2015-11-03T09:23:00Z">
            <w:rPr>
              <w:ins w:id="186" w:author="IT Services" w:date="2015-11-03T09:00:00Z"/>
              <w:rFonts w:ascii="Calisto MT" w:hAnsi="Calisto MT"/>
              <w:sz w:val="24"/>
              <w:szCs w:val="24"/>
            </w:rPr>
          </w:rPrChange>
        </w:rPr>
      </w:pPr>
      <w:r w:rsidRPr="00AA49BD">
        <w:rPr>
          <w:rFonts w:ascii="Times New Roman" w:hAnsi="Times New Roman"/>
          <w:b/>
          <w:sz w:val="24"/>
          <w:szCs w:val="24"/>
          <w:rPrChange w:id="187" w:author="IT Services" w:date="2015-11-03T09:23:00Z">
            <w:rPr>
              <w:rFonts w:ascii="Calisto MT" w:hAnsi="Calisto MT"/>
              <w:b/>
              <w:sz w:val="24"/>
              <w:szCs w:val="24"/>
            </w:rPr>
          </w:rPrChange>
        </w:rPr>
        <w:t>What’s happening elsewhere?</w:t>
      </w:r>
      <w:r w:rsidRPr="00AA49BD">
        <w:rPr>
          <w:rFonts w:ascii="Times New Roman" w:hAnsi="Times New Roman"/>
          <w:sz w:val="24"/>
          <w:szCs w:val="24"/>
          <w:rPrChange w:id="188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Over 150 colleges and universities in the U.S. have converted, installed, or added </w:t>
      </w:r>
      <w:r w:rsidR="001C6B57" w:rsidRPr="00AA49BD">
        <w:rPr>
          <w:rFonts w:ascii="Times New Roman" w:hAnsi="Times New Roman"/>
          <w:sz w:val="24"/>
          <w:szCs w:val="24"/>
          <w:rPrChange w:id="189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all-gender</w:t>
      </w:r>
      <w:r w:rsidRPr="00AA49BD">
        <w:rPr>
          <w:rFonts w:ascii="Times New Roman" w:hAnsi="Times New Roman"/>
          <w:sz w:val="24"/>
          <w:szCs w:val="24"/>
          <w:rPrChange w:id="190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</w:t>
      </w:r>
      <w:r w:rsidR="001C6B57" w:rsidRPr="00AA49BD">
        <w:rPr>
          <w:rFonts w:ascii="Times New Roman" w:hAnsi="Times New Roman"/>
          <w:sz w:val="24"/>
          <w:szCs w:val="24"/>
          <w:rPrChange w:id="191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bathrooms</w:t>
      </w:r>
      <w:r w:rsidRPr="00AA49BD">
        <w:rPr>
          <w:rFonts w:ascii="Times New Roman" w:hAnsi="Times New Roman"/>
          <w:sz w:val="24"/>
          <w:szCs w:val="24"/>
          <w:rPrChange w:id="192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on their campuses to provide access to a basic human need.  </w:t>
      </w:r>
      <w:r w:rsidR="00976CEE" w:rsidRPr="00AA49BD">
        <w:rPr>
          <w:rFonts w:ascii="Times New Roman" w:hAnsi="Times New Roman"/>
          <w:sz w:val="24"/>
          <w:szCs w:val="24"/>
          <w:rPrChange w:id="193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The University of Washington, Whittier College, UC Berkeley, and </w:t>
      </w:r>
      <w:r w:rsidR="00303AB7" w:rsidRPr="00AA49BD">
        <w:rPr>
          <w:rFonts w:ascii="Times New Roman" w:hAnsi="Times New Roman"/>
          <w:sz w:val="24"/>
          <w:szCs w:val="24"/>
          <w:rPrChange w:id="194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Portland State University all have had </w:t>
      </w:r>
      <w:r w:rsidR="00303AB7" w:rsidRPr="00AA49BD">
        <w:rPr>
          <w:rFonts w:ascii="Times New Roman" w:hAnsi="Times New Roman"/>
          <w:sz w:val="24"/>
          <w:szCs w:val="24"/>
          <w:u w:val="single"/>
          <w:rPrChange w:id="195" w:author="IT Services" w:date="2015-11-03T09:23:00Z">
            <w:rPr>
              <w:rFonts w:ascii="Calisto MT" w:hAnsi="Calisto MT"/>
              <w:sz w:val="24"/>
              <w:szCs w:val="24"/>
              <w:u w:val="single"/>
            </w:rPr>
          </w:rPrChange>
        </w:rPr>
        <w:t>multi-stall all-gender bathrooms</w:t>
      </w:r>
      <w:r w:rsidR="00303AB7" w:rsidRPr="00AA49BD">
        <w:rPr>
          <w:rFonts w:ascii="Times New Roman" w:hAnsi="Times New Roman"/>
          <w:sz w:val="24"/>
          <w:szCs w:val="24"/>
          <w:rPrChange w:id="196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 xml:space="preserve"> for several years. There have been no reports of incidents or safety issues. The number of campuses offering gender-neutral housing is also increasing – campuspride.org reports 199 colleges and universities. </w:t>
      </w:r>
    </w:p>
    <w:p w14:paraId="7E55B0C4" w14:textId="77777777" w:rsidR="00121001" w:rsidRPr="00AA49BD" w:rsidRDefault="00121001" w:rsidP="00121001">
      <w:pPr>
        <w:spacing w:line="360" w:lineRule="auto"/>
        <w:rPr>
          <w:ins w:id="197" w:author="IT Services" w:date="2015-11-03T09:00:00Z"/>
          <w:rFonts w:ascii="Times New Roman" w:hAnsi="Times New Roman"/>
          <w:b/>
          <w:sz w:val="24"/>
          <w:szCs w:val="24"/>
          <w:rPrChange w:id="198" w:author="IT Services" w:date="2015-11-03T09:23:00Z">
            <w:rPr>
              <w:ins w:id="199" w:author="IT Services" w:date="2015-11-03T09:00:00Z"/>
              <w:rFonts w:ascii="Calisto MT" w:hAnsi="Calisto MT"/>
              <w:b/>
              <w:sz w:val="24"/>
              <w:szCs w:val="24"/>
            </w:rPr>
          </w:rPrChange>
        </w:rPr>
      </w:pPr>
    </w:p>
    <w:p w14:paraId="386B3DCC" w14:textId="1AD1FC5E" w:rsidR="00121001" w:rsidRPr="00AA49BD" w:rsidRDefault="00121001" w:rsidP="00121001">
      <w:pPr>
        <w:spacing w:line="360" w:lineRule="auto"/>
        <w:rPr>
          <w:ins w:id="200" w:author="IT Services" w:date="2015-11-03T09:00:00Z"/>
          <w:rFonts w:ascii="Times New Roman" w:hAnsi="Times New Roman"/>
          <w:b/>
          <w:sz w:val="24"/>
          <w:szCs w:val="24"/>
          <w:rPrChange w:id="201" w:author="IT Services" w:date="2015-11-03T09:23:00Z">
            <w:rPr>
              <w:ins w:id="202" w:author="IT Services" w:date="2015-11-03T09:00:00Z"/>
              <w:rFonts w:ascii="Calisto MT" w:hAnsi="Calisto MT"/>
              <w:b/>
              <w:sz w:val="24"/>
              <w:szCs w:val="24"/>
            </w:rPr>
          </w:rPrChange>
        </w:rPr>
      </w:pPr>
      <w:ins w:id="203" w:author="IT Services" w:date="2015-11-03T09:00:00Z">
        <w:r w:rsidRPr="00AA49BD">
          <w:rPr>
            <w:rFonts w:ascii="Times New Roman" w:hAnsi="Times New Roman"/>
            <w:b/>
            <w:sz w:val="24"/>
            <w:szCs w:val="24"/>
            <w:rPrChange w:id="204" w:author="IT Services" w:date="2015-11-03T09:23:00Z">
              <w:rPr>
                <w:rFonts w:ascii="Calisto MT" w:hAnsi="Calisto MT"/>
                <w:b/>
                <w:sz w:val="24"/>
                <w:szCs w:val="24"/>
              </w:rPr>
            </w:rPrChange>
          </w:rPr>
          <w:lastRenderedPageBreak/>
          <w:t>Join the initiative, bring your enthusiasm, expertise, and energy! We are looking for represen</w:t>
        </w:r>
        <w:r w:rsidR="00AA49BD" w:rsidRPr="00AA49BD">
          <w:rPr>
            <w:rFonts w:ascii="Times New Roman" w:hAnsi="Times New Roman"/>
            <w:b/>
            <w:sz w:val="24"/>
            <w:szCs w:val="24"/>
            <w:rPrChange w:id="205" w:author="IT Services" w:date="2015-11-03T09:23:00Z">
              <w:rPr>
                <w:rFonts w:ascii="Calisto MT" w:hAnsi="Calisto MT"/>
                <w:b/>
                <w:sz w:val="24"/>
                <w:szCs w:val="24"/>
              </w:rPr>
            </w:rPrChange>
          </w:rPr>
          <w:t>tatives from across the campus.</w:t>
        </w:r>
        <w:r w:rsidRPr="00AA49BD">
          <w:rPr>
            <w:rFonts w:ascii="Times New Roman" w:hAnsi="Times New Roman"/>
            <w:b/>
            <w:sz w:val="24"/>
            <w:szCs w:val="24"/>
            <w:rPrChange w:id="206" w:author="IT Services" w:date="2015-11-03T09:23:00Z">
              <w:rPr>
                <w:rFonts w:ascii="Calisto MT" w:hAnsi="Calisto MT"/>
                <w:b/>
                <w:sz w:val="24"/>
                <w:szCs w:val="24"/>
              </w:rPr>
            </w:rPrChange>
          </w:rPr>
          <w:t xml:space="preserve"> </w:t>
        </w:r>
        <w:commentRangeStart w:id="207"/>
        <w:commentRangeStart w:id="208"/>
        <w:commentRangeStart w:id="209"/>
        <w:commentRangeStart w:id="210"/>
        <w:r w:rsidRPr="00AA49BD">
          <w:rPr>
            <w:rFonts w:ascii="Times New Roman" w:hAnsi="Times New Roman"/>
            <w:b/>
            <w:sz w:val="24"/>
            <w:szCs w:val="24"/>
            <w:rPrChange w:id="211" w:author="IT Services" w:date="2015-11-03T09:23:00Z">
              <w:rPr>
                <w:rFonts w:ascii="Calisto MT" w:hAnsi="Calisto MT"/>
                <w:b/>
                <w:sz w:val="24"/>
                <w:szCs w:val="24"/>
              </w:rPr>
            </w:rPrChange>
          </w:rPr>
          <w:t>Contact</w:t>
        </w:r>
        <w:commentRangeEnd w:id="207"/>
        <w:commentRangeEnd w:id="208"/>
        <w:r w:rsidRPr="00AA49BD">
          <w:rPr>
            <w:rStyle w:val="CommentReference"/>
            <w:rFonts w:ascii="Times New Roman" w:hAnsi="Times New Roman"/>
            <w:sz w:val="24"/>
            <w:szCs w:val="24"/>
            <w:rPrChange w:id="212" w:author="IT Services" w:date="2015-11-03T09:23:00Z">
              <w:rPr>
                <w:rStyle w:val="CommentReference"/>
              </w:rPr>
            </w:rPrChange>
          </w:rPr>
          <w:commentReference w:id="207"/>
        </w:r>
        <w:r w:rsidRPr="00AA49BD">
          <w:rPr>
            <w:rStyle w:val="CommentReference"/>
            <w:rFonts w:ascii="Times New Roman" w:hAnsi="Times New Roman"/>
            <w:sz w:val="24"/>
            <w:szCs w:val="24"/>
            <w:rPrChange w:id="213" w:author="IT Services" w:date="2015-11-03T09:23:00Z">
              <w:rPr>
                <w:rStyle w:val="CommentReference"/>
              </w:rPr>
            </w:rPrChange>
          </w:rPr>
          <w:commentReference w:id="208"/>
        </w:r>
        <w:commentRangeEnd w:id="209"/>
        <w:r w:rsidRPr="00AA49BD">
          <w:rPr>
            <w:rStyle w:val="CommentReference"/>
            <w:rFonts w:ascii="Times New Roman" w:hAnsi="Times New Roman"/>
            <w:sz w:val="24"/>
            <w:szCs w:val="24"/>
            <w:rPrChange w:id="214" w:author="IT Services" w:date="2015-11-03T09:23:00Z">
              <w:rPr>
                <w:rStyle w:val="CommentReference"/>
              </w:rPr>
            </w:rPrChange>
          </w:rPr>
          <w:commentReference w:id="209"/>
        </w:r>
        <w:commentRangeEnd w:id="210"/>
        <w:r w:rsidRPr="00AA49BD">
          <w:rPr>
            <w:rStyle w:val="CommentReference"/>
            <w:rFonts w:ascii="Times New Roman" w:hAnsi="Times New Roman"/>
            <w:sz w:val="24"/>
            <w:szCs w:val="24"/>
            <w:rPrChange w:id="215" w:author="IT Services" w:date="2015-11-03T09:23:00Z">
              <w:rPr>
                <w:rStyle w:val="CommentReference"/>
              </w:rPr>
            </w:rPrChange>
          </w:rPr>
          <w:commentReference w:id="210"/>
        </w:r>
        <w:r w:rsidRPr="00AA49BD">
          <w:rPr>
            <w:rFonts w:ascii="Times New Roman" w:hAnsi="Times New Roman"/>
            <w:b/>
            <w:sz w:val="24"/>
            <w:szCs w:val="24"/>
            <w:rPrChange w:id="216" w:author="IT Services" w:date="2015-11-03T09:23:00Z">
              <w:rPr>
                <w:rFonts w:ascii="Calisto MT" w:hAnsi="Calisto MT"/>
                <w:b/>
                <w:sz w:val="24"/>
                <w:szCs w:val="24"/>
              </w:rPr>
            </w:rPrChange>
          </w:rPr>
          <w:t>:</w:t>
        </w:r>
      </w:ins>
      <w:ins w:id="217" w:author="IT Services" w:date="2015-11-03T09:20:00Z">
        <w:r w:rsidR="00517EE1" w:rsidRPr="00AA49BD">
          <w:rPr>
            <w:rFonts w:ascii="Times New Roman" w:hAnsi="Times New Roman"/>
            <w:b/>
            <w:sz w:val="24"/>
            <w:szCs w:val="24"/>
            <w:rPrChange w:id="218" w:author="IT Services" w:date="2015-11-03T09:23:00Z">
              <w:rPr>
                <w:rFonts w:ascii="Calisto MT" w:hAnsi="Calisto MT"/>
                <w:b/>
                <w:sz w:val="24"/>
                <w:szCs w:val="24"/>
              </w:rPr>
            </w:rPrChange>
          </w:rPr>
          <w:t xml:space="preserve"> </w:t>
        </w:r>
        <w:r w:rsidR="00517EE1" w:rsidRPr="00AA49BD">
          <w:rPr>
            <w:rFonts w:ascii="Times New Roman" w:hAnsi="Times New Roman"/>
            <w:color w:val="1F497D"/>
            <w:sz w:val="24"/>
            <w:szCs w:val="24"/>
            <w:rPrChange w:id="219" w:author="IT Services" w:date="2015-11-03T09:23:00Z">
              <w:rPr>
                <w:color w:val="1F497D"/>
              </w:rPr>
            </w:rPrChange>
          </w:rPr>
          <w:fldChar w:fldCharType="begin"/>
        </w:r>
        <w:r w:rsidR="00517EE1" w:rsidRPr="00AA49BD">
          <w:rPr>
            <w:rFonts w:ascii="Times New Roman" w:hAnsi="Times New Roman"/>
            <w:color w:val="1F497D"/>
            <w:sz w:val="24"/>
            <w:szCs w:val="24"/>
            <w:rPrChange w:id="220" w:author="IT Services" w:date="2015-11-03T09:23:00Z">
              <w:rPr>
                <w:color w:val="1F497D"/>
              </w:rPr>
            </w:rPrChange>
          </w:rPr>
          <w:instrText xml:space="preserve"> HYPERLINK "mailto:NSC.GNB@gmail.com" </w:instrText>
        </w:r>
        <w:r w:rsidR="00517EE1" w:rsidRPr="00AA49BD">
          <w:rPr>
            <w:rFonts w:ascii="Times New Roman" w:hAnsi="Times New Roman"/>
            <w:color w:val="1F497D"/>
            <w:sz w:val="24"/>
            <w:szCs w:val="24"/>
            <w:rPrChange w:id="221" w:author="IT Services" w:date="2015-11-03T09:23:00Z">
              <w:rPr>
                <w:color w:val="1F497D"/>
              </w:rPr>
            </w:rPrChange>
          </w:rPr>
          <w:fldChar w:fldCharType="separate"/>
        </w:r>
        <w:r w:rsidR="00517EE1" w:rsidRPr="00AA49BD">
          <w:rPr>
            <w:rStyle w:val="Hyperlink"/>
            <w:rFonts w:ascii="Times New Roman" w:hAnsi="Times New Roman"/>
            <w:sz w:val="24"/>
            <w:szCs w:val="24"/>
            <w:rPrChange w:id="222" w:author="IT Services" w:date="2015-11-03T09:23:00Z">
              <w:rPr>
                <w:rStyle w:val="Hyperlink"/>
              </w:rPr>
            </w:rPrChange>
          </w:rPr>
          <w:t>NSC.GNB@gmail.com</w:t>
        </w:r>
        <w:r w:rsidR="00517EE1" w:rsidRPr="00AA49BD">
          <w:rPr>
            <w:rFonts w:ascii="Times New Roman" w:hAnsi="Times New Roman"/>
            <w:color w:val="1F497D"/>
            <w:sz w:val="24"/>
            <w:szCs w:val="24"/>
            <w:rPrChange w:id="223" w:author="IT Services" w:date="2015-11-03T09:23:00Z">
              <w:rPr>
                <w:color w:val="1F497D"/>
              </w:rPr>
            </w:rPrChange>
          </w:rPr>
          <w:fldChar w:fldCharType="end"/>
        </w:r>
      </w:ins>
      <w:ins w:id="224" w:author="IT Services" w:date="2015-11-03T09:00:00Z">
        <w:r w:rsidRPr="00AA49BD">
          <w:rPr>
            <w:rFonts w:ascii="Times New Roman" w:hAnsi="Times New Roman"/>
            <w:b/>
            <w:sz w:val="24"/>
            <w:szCs w:val="24"/>
            <w:rPrChange w:id="225" w:author="IT Services" w:date="2015-11-03T09:23:00Z">
              <w:rPr>
                <w:rFonts w:ascii="Calisto MT" w:hAnsi="Calisto MT"/>
                <w:b/>
                <w:sz w:val="24"/>
                <w:szCs w:val="24"/>
              </w:rPr>
            </w:rPrChange>
          </w:rPr>
          <w:t xml:space="preserve">  </w:t>
        </w:r>
      </w:ins>
    </w:p>
    <w:p w14:paraId="052E98D9" w14:textId="1287F06F" w:rsidR="00121001" w:rsidRPr="00AA49BD" w:rsidRDefault="00121001" w:rsidP="0039699A">
      <w:pPr>
        <w:spacing w:line="360" w:lineRule="auto"/>
        <w:rPr>
          <w:rFonts w:ascii="Times New Roman" w:hAnsi="Times New Roman"/>
          <w:sz w:val="24"/>
          <w:szCs w:val="24"/>
          <w:rPrChange w:id="226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</w:p>
    <w:p w14:paraId="67AA7939" w14:textId="2AC4D36A" w:rsidR="006B3474" w:rsidRPr="00AA49BD" w:rsidRDefault="006B3474" w:rsidP="0039699A">
      <w:pPr>
        <w:spacing w:line="360" w:lineRule="auto"/>
        <w:rPr>
          <w:rFonts w:ascii="Times New Roman" w:hAnsi="Times New Roman"/>
          <w:sz w:val="24"/>
          <w:szCs w:val="24"/>
          <w:rPrChange w:id="227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</w:p>
    <w:p w14:paraId="11F968FC" w14:textId="41E5C552" w:rsidR="00DF2690" w:rsidRDefault="00AA49BD" w:rsidP="00AA49BD">
      <w:pPr>
        <w:pStyle w:val="ListParagraph"/>
        <w:numPr>
          <w:ilvl w:val="0"/>
          <w:numId w:val="5"/>
        </w:numPr>
        <w:spacing w:line="360" w:lineRule="auto"/>
        <w:rPr>
          <w:ins w:id="228" w:author="IT Services" w:date="2015-11-03T09:23:00Z"/>
        </w:rPr>
        <w:pPrChange w:id="229" w:author="IT Services" w:date="2015-11-03T09:23:00Z">
          <w:pPr>
            <w:spacing w:line="360" w:lineRule="auto"/>
          </w:pPr>
        </w:pPrChange>
      </w:pPr>
      <w:ins w:id="230" w:author="IT Services" w:date="2015-11-03T09:23:00Z">
        <w:r>
          <w:t>Chilan Ta, Women’s Center Manager</w:t>
        </w:r>
      </w:ins>
    </w:p>
    <w:p w14:paraId="2355983B" w14:textId="71C0777C" w:rsidR="00AA49BD" w:rsidRPr="00AA49BD" w:rsidRDefault="00AA49BD" w:rsidP="00AA49BD">
      <w:pPr>
        <w:pStyle w:val="ListParagraph"/>
        <w:numPr>
          <w:ilvl w:val="0"/>
          <w:numId w:val="5"/>
        </w:numPr>
        <w:spacing w:line="360" w:lineRule="auto"/>
        <w:rPr>
          <w:rPrChange w:id="231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pPrChange w:id="232" w:author="IT Services" w:date="2015-11-03T09:23:00Z">
          <w:pPr>
            <w:spacing w:line="360" w:lineRule="auto"/>
          </w:pPr>
        </w:pPrChange>
      </w:pPr>
      <w:ins w:id="233" w:author="IT Services" w:date="2015-11-03T09:23:00Z">
        <w:r>
          <w:t>Julius Rodriguez, Program Specialist, Student Leadership &amp; Multicultural Programs</w:t>
        </w:r>
      </w:ins>
    </w:p>
    <w:p w14:paraId="283D46E4" w14:textId="14F0C1BF" w:rsidR="00DF2690" w:rsidRPr="00AA49BD" w:rsidRDefault="00213CA4" w:rsidP="0039699A">
      <w:pPr>
        <w:spacing w:line="360" w:lineRule="auto"/>
        <w:rPr>
          <w:rFonts w:ascii="Times New Roman" w:hAnsi="Times New Roman"/>
          <w:sz w:val="24"/>
          <w:szCs w:val="24"/>
          <w:rPrChange w:id="234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  <w:ins w:id="235" w:author="IT Services" w:date="2015-11-03T09:30:00Z">
        <w:r>
          <w:rPr>
            <w:rFonts w:ascii="Times New Roman" w:hAnsi="Times New Roman"/>
            <w:noProof/>
            <w:sz w:val="24"/>
            <w:szCs w:val="24"/>
          </w:rPr>
          <w:drawing>
            <wp:anchor distT="36576" distB="36576" distL="36576" distR="36576" simplePos="0" relativeHeight="251660288" behindDoc="0" locked="0" layoutInCell="1" allowOverlap="1" wp14:anchorId="4FB6FAA8" wp14:editId="20A3DEF6">
              <wp:simplePos x="0" y="0"/>
              <wp:positionH relativeFrom="column">
                <wp:posOffset>2276475</wp:posOffset>
              </wp:positionH>
              <wp:positionV relativeFrom="paragraph">
                <wp:posOffset>122555</wp:posOffset>
              </wp:positionV>
              <wp:extent cx="743585" cy="702310"/>
              <wp:effectExtent l="0" t="0" r="0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lum bright="-40000" contrast="-40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43585" cy="702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36" w:author="IT Services" w:date="2015-11-03T09:29:00Z">
        <w:r>
          <w:rPr>
            <w:rFonts w:ascii="Times New Roman" w:hAnsi="Times New Roman"/>
            <w:noProof/>
            <w:sz w:val="24"/>
            <w:szCs w:val="24"/>
          </w:rPr>
          <w:drawing>
            <wp:anchor distT="36576" distB="36576" distL="36576" distR="36576" simplePos="0" relativeHeight="251658240" behindDoc="0" locked="0" layoutInCell="1" allowOverlap="1" wp14:anchorId="271F1002" wp14:editId="5F0A5661">
              <wp:simplePos x="0" y="0"/>
              <wp:positionH relativeFrom="column">
                <wp:posOffset>-123825</wp:posOffset>
              </wp:positionH>
              <wp:positionV relativeFrom="paragraph">
                <wp:posOffset>175260</wp:posOffset>
              </wp:positionV>
              <wp:extent cx="2185035" cy="567690"/>
              <wp:effectExtent l="0" t="0" r="5715" b="381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85035" cy="567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51D56D46" w14:textId="6D6D4B5B" w:rsidR="003A5029" w:rsidRPr="00AA49BD" w:rsidRDefault="003A5029" w:rsidP="0039699A">
      <w:pPr>
        <w:spacing w:line="360" w:lineRule="auto"/>
        <w:rPr>
          <w:rFonts w:ascii="Times New Roman" w:hAnsi="Times New Roman"/>
          <w:sz w:val="24"/>
          <w:szCs w:val="24"/>
          <w:rPrChange w:id="237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</w:p>
    <w:p w14:paraId="03CDE51C" w14:textId="77C543CA" w:rsidR="003A5029" w:rsidRPr="00AA49BD" w:rsidRDefault="003A5029" w:rsidP="0039699A">
      <w:pPr>
        <w:widowControl w:val="0"/>
        <w:spacing w:line="360" w:lineRule="auto"/>
        <w:rPr>
          <w:rFonts w:ascii="Times New Roman" w:hAnsi="Times New Roman"/>
          <w:sz w:val="24"/>
          <w:szCs w:val="24"/>
          <w:rPrChange w:id="238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  <w:r w:rsidRPr="00AA49BD">
        <w:rPr>
          <w:rFonts w:ascii="Times New Roman" w:hAnsi="Times New Roman"/>
          <w:sz w:val="24"/>
          <w:szCs w:val="24"/>
          <w:rPrChange w:id="239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  <w:t> </w:t>
      </w:r>
    </w:p>
    <w:p w14:paraId="0CDB0C03" w14:textId="6FEDCFEA" w:rsidR="003A5029" w:rsidRPr="00AA49BD" w:rsidRDefault="003A5029" w:rsidP="0039699A">
      <w:pPr>
        <w:spacing w:line="360" w:lineRule="auto"/>
        <w:rPr>
          <w:rFonts w:ascii="Times New Roman" w:hAnsi="Times New Roman"/>
          <w:sz w:val="24"/>
          <w:szCs w:val="24"/>
          <w:rPrChange w:id="240" w:author="IT Services" w:date="2015-11-03T09:23:00Z">
            <w:rPr>
              <w:rFonts w:ascii="Calisto MT" w:hAnsi="Calisto MT"/>
              <w:sz w:val="24"/>
              <w:szCs w:val="24"/>
            </w:rPr>
          </w:rPrChange>
        </w:rPr>
      </w:pPr>
      <w:bookmarkStart w:id="241" w:name="_GoBack"/>
      <w:bookmarkEnd w:id="241"/>
    </w:p>
    <w:sectPr w:rsidR="003A5029" w:rsidRPr="00AA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0" w:author="IT Services" w:date="2015-11-03T08:59:00Z" w:initials="IS">
    <w:p w14:paraId="02E48DEA" w14:textId="77777777" w:rsidR="00121001" w:rsidRDefault="00121001">
      <w:pPr>
        <w:pStyle w:val="CommentText"/>
      </w:pPr>
      <w:r>
        <w:rPr>
          <w:rStyle w:val="CommentReference"/>
        </w:rPr>
        <w:annotationRef/>
      </w:r>
      <w:r>
        <w:t>Spell this out</w:t>
      </w:r>
    </w:p>
  </w:comment>
  <w:comment w:id="207" w:author="IT Services" w:date="2015-11-03T09:00:00Z" w:initials="IS">
    <w:p w14:paraId="1524FACA" w14:textId="77777777" w:rsidR="00121001" w:rsidRDefault="00121001">
      <w:pPr>
        <w:pStyle w:val="CommentText"/>
      </w:pPr>
      <w:r>
        <w:rPr>
          <w:rStyle w:val="CommentReference"/>
        </w:rPr>
        <w:annotationRef/>
      </w:r>
      <w:r>
        <w:t xml:space="preserve">Add a contact email.  </w:t>
      </w:r>
    </w:p>
  </w:comment>
  <w:comment w:id="208" w:author="IT Services" w:date="2015-11-03T09:00:00Z" w:initials="IS">
    <w:p w14:paraId="46B5D460" w14:textId="77777777" w:rsidR="00121001" w:rsidRDefault="00121001">
      <w:pPr>
        <w:pStyle w:val="CommentText"/>
      </w:pPr>
      <w:r>
        <w:rPr>
          <w:rStyle w:val="CommentReference"/>
        </w:rPr>
        <w:annotationRef/>
      </w:r>
    </w:p>
  </w:comment>
  <w:comment w:id="209" w:author="IT Services" w:date="2015-11-03T09:00:00Z" w:initials="IS">
    <w:p w14:paraId="48A1522C" w14:textId="77777777" w:rsidR="00121001" w:rsidRDefault="00121001">
      <w:pPr>
        <w:pStyle w:val="CommentText"/>
      </w:pPr>
      <w:r>
        <w:rPr>
          <w:rStyle w:val="CommentReference"/>
        </w:rPr>
        <w:annotationRef/>
      </w:r>
    </w:p>
  </w:comment>
  <w:comment w:id="210" w:author="IT Services" w:date="2015-11-03T09:00:00Z" w:initials="IS">
    <w:p w14:paraId="6FDA4004" w14:textId="77777777" w:rsidR="00121001" w:rsidRDefault="0012100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E48DEA" w15:done="0"/>
  <w15:commentEx w15:paraId="1524FACA" w15:done="0"/>
  <w15:commentEx w15:paraId="46B5D460" w15:done="0"/>
  <w15:commentEx w15:paraId="48A1522C" w15:paraIdParent="46B5D460" w15:done="0"/>
  <w15:commentEx w15:paraId="6FDA4004" w15:paraIdParent="46B5D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2BE71D" w14:textId="77777777" w:rsidR="00AB7F48" w:rsidRDefault="00AB7F48" w:rsidP="00AB7F48">
      <w:r>
        <w:separator/>
      </w:r>
    </w:p>
  </w:endnote>
  <w:endnote w:type="continuationSeparator" w:id="0">
    <w:p w14:paraId="0FE78151" w14:textId="77777777" w:rsidR="00AB7F48" w:rsidRDefault="00AB7F48" w:rsidP="00AB7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C7692" w14:textId="77777777" w:rsidR="00AB7F48" w:rsidRDefault="00AB7F48" w:rsidP="00AB7F48">
      <w:r>
        <w:separator/>
      </w:r>
    </w:p>
  </w:footnote>
  <w:footnote w:type="continuationSeparator" w:id="0">
    <w:p w14:paraId="3B2CFB68" w14:textId="77777777" w:rsidR="00AB7F48" w:rsidRDefault="00AB7F48" w:rsidP="00AB7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7571C"/>
    <w:multiLevelType w:val="hybridMultilevel"/>
    <w:tmpl w:val="1DC447F0"/>
    <w:lvl w:ilvl="0" w:tplc="151C1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CAE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EE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88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C0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0F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4C7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06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0E8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FD116D"/>
    <w:multiLevelType w:val="hybridMultilevel"/>
    <w:tmpl w:val="5B6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E7CC4"/>
    <w:multiLevelType w:val="hybridMultilevel"/>
    <w:tmpl w:val="58A2C544"/>
    <w:lvl w:ilvl="0" w:tplc="17348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E7C19"/>
    <w:multiLevelType w:val="hybridMultilevel"/>
    <w:tmpl w:val="4580C704"/>
    <w:lvl w:ilvl="0" w:tplc="F23ED1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6528F"/>
    <w:multiLevelType w:val="hybridMultilevel"/>
    <w:tmpl w:val="170A4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T Services">
    <w15:presenceInfo w15:providerId="None" w15:userId="IT Servic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9E"/>
    <w:rsid w:val="000A039E"/>
    <w:rsid w:val="00107BCC"/>
    <w:rsid w:val="00121001"/>
    <w:rsid w:val="001C3A98"/>
    <w:rsid w:val="001C6B57"/>
    <w:rsid w:val="00213CA4"/>
    <w:rsid w:val="00294456"/>
    <w:rsid w:val="002C0819"/>
    <w:rsid w:val="002D2B45"/>
    <w:rsid w:val="00303AB7"/>
    <w:rsid w:val="00355D74"/>
    <w:rsid w:val="0039699A"/>
    <w:rsid w:val="003A5029"/>
    <w:rsid w:val="00517EE1"/>
    <w:rsid w:val="006144E2"/>
    <w:rsid w:val="006B3474"/>
    <w:rsid w:val="006D4BA3"/>
    <w:rsid w:val="00736830"/>
    <w:rsid w:val="00754798"/>
    <w:rsid w:val="00772C66"/>
    <w:rsid w:val="007A4B15"/>
    <w:rsid w:val="008849AA"/>
    <w:rsid w:val="008C44B9"/>
    <w:rsid w:val="00976CEE"/>
    <w:rsid w:val="00AA49BD"/>
    <w:rsid w:val="00AB7F48"/>
    <w:rsid w:val="00B34DA7"/>
    <w:rsid w:val="00B6661D"/>
    <w:rsid w:val="00BD6F36"/>
    <w:rsid w:val="00C338DB"/>
    <w:rsid w:val="00C50D73"/>
    <w:rsid w:val="00D671AA"/>
    <w:rsid w:val="00DF2690"/>
    <w:rsid w:val="00F8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A0F58EE"/>
  <w15:chartTrackingRefBased/>
  <w15:docId w15:val="{807075AC-DD49-4350-9C28-A708637A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39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39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7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48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7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48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F80EB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9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4DA7"/>
    <w:pPr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2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0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00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001"/>
    <w:rPr>
      <w:rFonts w:ascii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EF8B176D.dotm</Template>
  <TotalTime>11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Seattle College</Company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Services</dc:creator>
  <cp:keywords/>
  <dc:description/>
  <cp:lastModifiedBy>IT Services</cp:lastModifiedBy>
  <cp:revision>4</cp:revision>
  <cp:lastPrinted>2015-11-03T00:08:00Z</cp:lastPrinted>
  <dcterms:created xsi:type="dcterms:W3CDTF">2015-11-03T17:22:00Z</dcterms:created>
  <dcterms:modified xsi:type="dcterms:W3CDTF">2015-11-03T17:30:00Z</dcterms:modified>
</cp:coreProperties>
</file>